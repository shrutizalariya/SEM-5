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38F68E" w14:textId="77777777" w:rsidR="00A545E7" w:rsidRDefault="00590A12">
      <w:pPr>
        <w:widowControl w:val="0"/>
        <w:spacing w:after="0" w:line="240" w:lineRule="auto"/>
        <w:ind w:right="-7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Lab Practical #02:  </w:t>
      </w:r>
    </w:p>
    <w:p w14:paraId="67576918" w14:textId="77777777" w:rsidR="00A545E7" w:rsidRDefault="00590A12">
      <w:pPr>
        <w:widowControl w:val="0"/>
        <w:spacing w:after="0" w:line="240" w:lineRule="auto"/>
        <w:ind w:right="-79"/>
        <w:jc w:val="both"/>
        <w:rPr>
          <w:b/>
          <w:sz w:val="28"/>
          <w:szCs w:val="28"/>
        </w:rPr>
      </w:pPr>
      <w:r>
        <w:rPr>
          <w:sz w:val="24"/>
          <w:szCs w:val="24"/>
        </w:rPr>
        <w:t>Study of different network devices in detail.</w:t>
      </w:r>
    </w:p>
    <w:p w14:paraId="1F67B0D0" w14:textId="77777777" w:rsidR="00A545E7" w:rsidRDefault="00590A12">
      <w:pPr>
        <w:widowControl w:val="0"/>
        <w:spacing w:before="120" w:after="0" w:line="240" w:lineRule="auto"/>
        <w:ind w:right="-7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Practical Assignment #02:</w:t>
      </w:r>
    </w:p>
    <w:p w14:paraId="67F6CF09" w14:textId="47FF540E" w:rsidR="00A545E7" w:rsidRDefault="00590A1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Give difference between below network devices.</w:t>
      </w:r>
      <w:r w:rsidR="00C412A8">
        <w:rPr>
          <w:rFonts w:eastAsia="Calibri"/>
          <w:color w:val="000000"/>
          <w:sz w:val="24"/>
          <w:szCs w:val="24"/>
        </w:rPr>
        <w:t xml:space="preserve">     </w:t>
      </w:r>
    </w:p>
    <w:p w14:paraId="0271844F" w14:textId="77777777" w:rsidR="00A545E7" w:rsidRDefault="00590A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eastAsia="Calibri"/>
          <w:color w:val="000000"/>
        </w:rPr>
        <w:t>Hub and Switch</w:t>
      </w:r>
    </w:p>
    <w:p w14:paraId="57ED7DB9" w14:textId="77777777" w:rsidR="00A545E7" w:rsidRDefault="00590A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eastAsia="Calibri"/>
          <w:color w:val="000000"/>
        </w:rPr>
        <w:t>Switch and Router</w:t>
      </w:r>
    </w:p>
    <w:p w14:paraId="4CFD16CC" w14:textId="77777777" w:rsidR="00A545E7" w:rsidRDefault="00590A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eastAsia="Calibri"/>
          <w:color w:val="000000"/>
        </w:rPr>
        <w:t>Router and Gateway</w:t>
      </w:r>
    </w:p>
    <w:p w14:paraId="246072DE" w14:textId="77777777" w:rsidR="00A545E7" w:rsidRDefault="00590A1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Working of below network devices:</w:t>
      </w:r>
    </w:p>
    <w:p w14:paraId="23237190" w14:textId="77777777" w:rsidR="00A545E7" w:rsidRDefault="00590A1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>Repeater</w:t>
      </w:r>
    </w:p>
    <w:p w14:paraId="6F1F2F66" w14:textId="0F251AF5" w:rsidR="001A0589" w:rsidRDefault="00590A1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ns w:id="0" w:author="Microsoft Word" w:date="2025-07-03T20:34:00Z" w16du:dateUtc="2025-07-03T15:04:00Z"/>
          <w:sz w:val="24"/>
          <w:szCs w:val="24"/>
        </w:rPr>
      </w:pPr>
      <w:r>
        <w:rPr>
          <w:sz w:val="24"/>
          <w:szCs w:val="24"/>
        </w:rPr>
        <w:t>Modem</w:t>
      </w:r>
    </w:p>
    <w:p w14:paraId="21C85CA8" w14:textId="0B12E671" w:rsidR="00A545E7" w:rsidRDefault="00590A1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ins w:id="1" w:author="Microsoft Word" w:date="2025-07-03T20:34:00Z" w16du:dateUtc="2025-07-03T15:04:00Z">
        <w:r>
          <w:rPr>
            <w:sz w:val="24"/>
            <w:szCs w:val="24"/>
          </w:rPr>
          <w:t>(</w:t>
        </w:r>
      </w:ins>
      <w:r>
        <w:rPr>
          <w:sz w:val="24"/>
          <w:szCs w:val="24"/>
        </w:rPr>
        <w:t>DSL and ADSL)</w:t>
      </w:r>
    </w:p>
    <w:p w14:paraId="1E976D7A" w14:textId="77777777" w:rsidR="00A545E7" w:rsidRDefault="00590A1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>Hub</w:t>
      </w:r>
    </w:p>
    <w:p w14:paraId="324FAFFF" w14:textId="77777777" w:rsidR="00A545E7" w:rsidRDefault="00590A1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>Bridge</w:t>
      </w:r>
    </w:p>
    <w:p w14:paraId="361F98D6" w14:textId="77777777" w:rsidR="00A545E7" w:rsidRDefault="00590A12">
      <w:pPr>
        <w:numPr>
          <w:ilvl w:val="1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Switch</w:t>
      </w:r>
    </w:p>
    <w:p w14:paraId="7537235A" w14:textId="77777777" w:rsidR="00A545E7" w:rsidRDefault="00590A1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Router</w:t>
      </w:r>
    </w:p>
    <w:p w14:paraId="5F543D30" w14:textId="77777777" w:rsidR="00A545E7" w:rsidRDefault="00590A1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Gateway</w:t>
      </w:r>
    </w:p>
    <w:p w14:paraId="3DBC4044" w14:textId="77777777" w:rsidR="00A545E7" w:rsidRDefault="00590A12">
      <w:pPr>
        <w:pStyle w:val="Heading1"/>
      </w:pPr>
      <w:r>
        <w:t>Hub and Switch</w:t>
      </w:r>
    </w:p>
    <w:tbl>
      <w:tblPr>
        <w:tblStyle w:val="a"/>
        <w:tblW w:w="97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874"/>
        <w:gridCol w:w="4508"/>
        <w:gridCol w:w="4393"/>
      </w:tblGrid>
      <w:tr w:rsidR="00A545E7" w14:paraId="38ED0893" w14:textId="77777777" w:rsidTr="00A545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14:paraId="79FA44C5" w14:textId="77777777" w:rsidR="00A545E7" w:rsidRDefault="00590A12">
            <w:pPr>
              <w:jc w:val="center"/>
            </w:pPr>
            <w:r>
              <w:t>No.</w:t>
            </w:r>
          </w:p>
        </w:tc>
        <w:tc>
          <w:tcPr>
            <w:tcW w:w="4508" w:type="dxa"/>
          </w:tcPr>
          <w:p w14:paraId="112D3221" w14:textId="77777777" w:rsidR="00A545E7" w:rsidRDefault="00590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Hub</w:t>
            </w:r>
          </w:p>
        </w:tc>
        <w:tc>
          <w:tcPr>
            <w:tcW w:w="4393" w:type="dxa"/>
          </w:tcPr>
          <w:p w14:paraId="0DE8D982" w14:textId="77777777" w:rsidR="00A545E7" w:rsidRDefault="00590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Switch</w:t>
            </w:r>
          </w:p>
        </w:tc>
      </w:tr>
      <w:tr w:rsidR="00A545E7" w14:paraId="55AE2F60" w14:textId="77777777" w:rsidTr="00A545E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14:paraId="786EB9A7" w14:textId="77777777" w:rsidR="00A545E7" w:rsidRDefault="00590A12">
            <w:pPr>
              <w:jc w:val="center"/>
            </w:pPr>
            <w:r>
              <w:t>1</w:t>
            </w:r>
          </w:p>
        </w:tc>
        <w:tc>
          <w:tcPr>
            <w:tcW w:w="4508" w:type="dxa"/>
          </w:tcPr>
          <w:p w14:paraId="4AD53C18" w14:textId="757C7F36" w:rsidR="00A545E7" w:rsidRDefault="008D3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Sends data to all devices.</w:t>
            </w:r>
          </w:p>
        </w:tc>
        <w:tc>
          <w:tcPr>
            <w:tcW w:w="4393" w:type="dxa"/>
          </w:tcPr>
          <w:p w14:paraId="716F4B71" w14:textId="2AA077E5" w:rsidR="00A545E7" w:rsidRDefault="008D3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Sends </w:t>
            </w:r>
            <w:r w:rsidR="00694EA8">
              <w:t>data to the specific device.</w:t>
            </w:r>
          </w:p>
        </w:tc>
      </w:tr>
      <w:tr w:rsidR="00A545E7" w14:paraId="12C977C8" w14:textId="77777777" w:rsidTr="00A545E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14:paraId="165C637F" w14:textId="77777777" w:rsidR="00A545E7" w:rsidRDefault="00590A12">
            <w:pPr>
              <w:jc w:val="center"/>
            </w:pPr>
            <w:r>
              <w:t>2</w:t>
            </w:r>
          </w:p>
        </w:tc>
        <w:tc>
          <w:tcPr>
            <w:tcW w:w="4508" w:type="dxa"/>
          </w:tcPr>
          <w:p w14:paraId="7161CF02" w14:textId="5A81E866" w:rsidR="00A545E7" w:rsidRDefault="00E465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Works </w:t>
            </w:r>
            <w:r w:rsidR="00B86C26">
              <w:t xml:space="preserve">on </w:t>
            </w:r>
            <w:r>
              <w:t>layer 1(physical)</w:t>
            </w:r>
            <w:r w:rsidR="0080239B">
              <w:t>.</w:t>
            </w:r>
          </w:p>
        </w:tc>
        <w:tc>
          <w:tcPr>
            <w:tcW w:w="4393" w:type="dxa"/>
          </w:tcPr>
          <w:p w14:paraId="504F71B1" w14:textId="798994EE" w:rsidR="00A545E7" w:rsidRDefault="00E465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Works </w:t>
            </w:r>
            <w:r w:rsidR="00B86C26">
              <w:t>on</w:t>
            </w:r>
            <w:r w:rsidR="007B59EB">
              <w:t xml:space="preserve"> layer 2(</w:t>
            </w:r>
            <w:r w:rsidR="006D47F4">
              <w:t>Data Link)</w:t>
            </w:r>
            <w:r w:rsidR="0080239B">
              <w:t>.</w:t>
            </w:r>
          </w:p>
        </w:tc>
      </w:tr>
      <w:tr w:rsidR="00A545E7" w14:paraId="45675B7C" w14:textId="77777777" w:rsidTr="00A545E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14:paraId="5604FD62" w14:textId="77777777" w:rsidR="00A545E7" w:rsidRDefault="00590A12">
            <w:pPr>
              <w:jc w:val="center"/>
            </w:pPr>
            <w:r>
              <w:t>3</w:t>
            </w:r>
          </w:p>
        </w:tc>
        <w:tc>
          <w:tcPr>
            <w:tcW w:w="4508" w:type="dxa"/>
          </w:tcPr>
          <w:p w14:paraId="18798E9E" w14:textId="2C37FD30" w:rsidR="00A545E7" w:rsidRDefault="00B86C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86C26">
              <w:t>Less secure (anyone can see all data)</w:t>
            </w:r>
            <w:r w:rsidR="0080239B">
              <w:t>.</w:t>
            </w:r>
          </w:p>
        </w:tc>
        <w:tc>
          <w:tcPr>
            <w:tcW w:w="4393" w:type="dxa"/>
          </w:tcPr>
          <w:p w14:paraId="0A60FA1A" w14:textId="09C0005F" w:rsidR="00A545E7" w:rsidRDefault="00B86C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86C26">
              <w:t>More secure (data goes only to intended device)</w:t>
            </w:r>
            <w:r w:rsidR="0080239B">
              <w:t>.</w:t>
            </w:r>
          </w:p>
        </w:tc>
      </w:tr>
      <w:tr w:rsidR="00A545E7" w14:paraId="03DA3F5C" w14:textId="77777777" w:rsidTr="00A545E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14:paraId="292D8C0D" w14:textId="77777777" w:rsidR="00A545E7" w:rsidRDefault="00590A12">
            <w:pPr>
              <w:jc w:val="center"/>
            </w:pPr>
            <w:r>
              <w:t>4</w:t>
            </w:r>
          </w:p>
        </w:tc>
        <w:tc>
          <w:tcPr>
            <w:tcW w:w="4508" w:type="dxa"/>
          </w:tcPr>
          <w:p w14:paraId="536286B1" w14:textId="00EA5EE7" w:rsidR="00A545E7" w:rsidRDefault="00D47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Slower network performance</w:t>
            </w:r>
            <w:r w:rsidR="0080239B">
              <w:t>.</w:t>
            </w:r>
          </w:p>
        </w:tc>
        <w:tc>
          <w:tcPr>
            <w:tcW w:w="4393" w:type="dxa"/>
          </w:tcPr>
          <w:p w14:paraId="05D62872" w14:textId="3BA0FC7A" w:rsidR="00A545E7" w:rsidRDefault="002B66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Faster than Hub</w:t>
            </w:r>
            <w:r w:rsidR="0080239B">
              <w:t>.</w:t>
            </w:r>
          </w:p>
        </w:tc>
      </w:tr>
      <w:tr w:rsidR="00A545E7" w14:paraId="7B97387D" w14:textId="77777777" w:rsidTr="00A545E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14:paraId="66BD6AC3" w14:textId="77777777" w:rsidR="00A545E7" w:rsidRDefault="00590A12">
            <w:pPr>
              <w:jc w:val="center"/>
            </w:pPr>
            <w:r>
              <w:t>5</w:t>
            </w:r>
          </w:p>
        </w:tc>
        <w:tc>
          <w:tcPr>
            <w:tcW w:w="4508" w:type="dxa"/>
          </w:tcPr>
          <w:p w14:paraId="0BB5997A" w14:textId="39B48025" w:rsidR="00A545E7" w:rsidRDefault="00DE3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filtering data</w:t>
            </w:r>
            <w:r w:rsidR="0080239B">
              <w:t>.</w:t>
            </w:r>
          </w:p>
        </w:tc>
        <w:tc>
          <w:tcPr>
            <w:tcW w:w="4393" w:type="dxa"/>
          </w:tcPr>
          <w:p w14:paraId="50CDA09B" w14:textId="5CA4DC36" w:rsidR="00A545E7" w:rsidRDefault="00DE3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Filters and manages data</w:t>
            </w:r>
            <w:r w:rsidR="0080239B">
              <w:t>.</w:t>
            </w:r>
          </w:p>
        </w:tc>
      </w:tr>
      <w:tr w:rsidR="00B86C26" w14:paraId="7F1E01C0" w14:textId="77777777" w:rsidTr="00A545E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14:paraId="59D73DE5" w14:textId="3D361145" w:rsidR="00B86C26" w:rsidRDefault="00B86C26">
            <w:pPr>
              <w:jc w:val="center"/>
            </w:pPr>
            <w:r>
              <w:t>6</w:t>
            </w:r>
          </w:p>
        </w:tc>
        <w:tc>
          <w:tcPr>
            <w:tcW w:w="4508" w:type="dxa"/>
          </w:tcPr>
          <w:p w14:paraId="316E5A7A" w14:textId="25FB2DBD" w:rsidR="00B86C26" w:rsidRDefault="00B86C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86C26">
              <w:t>Does not use MAC addresses</w:t>
            </w:r>
          </w:p>
        </w:tc>
        <w:tc>
          <w:tcPr>
            <w:tcW w:w="4393" w:type="dxa"/>
          </w:tcPr>
          <w:p w14:paraId="7191BD74" w14:textId="4B0E1423" w:rsidR="00B86C26" w:rsidRDefault="00B86C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86C26">
              <w:t>Uses MAC address table to forward data.</w:t>
            </w:r>
          </w:p>
        </w:tc>
      </w:tr>
    </w:tbl>
    <w:p w14:paraId="2C5C0771" w14:textId="77777777" w:rsidR="00B86C26" w:rsidRDefault="00B86C26">
      <w:pPr>
        <w:pStyle w:val="Heading1"/>
      </w:pPr>
    </w:p>
    <w:p w14:paraId="735F1FF9" w14:textId="5F7BD30A" w:rsidR="00A545E7" w:rsidRDefault="00590A12">
      <w:pPr>
        <w:pStyle w:val="Heading1"/>
      </w:pPr>
      <w:r>
        <w:t>Switch and Router</w:t>
      </w:r>
    </w:p>
    <w:tbl>
      <w:tblPr>
        <w:tblStyle w:val="a0"/>
        <w:tblW w:w="97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874"/>
        <w:gridCol w:w="4508"/>
        <w:gridCol w:w="4393"/>
      </w:tblGrid>
      <w:tr w:rsidR="00A545E7" w14:paraId="3FE8B6A6" w14:textId="77777777" w:rsidTr="00A545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14:paraId="235A8A5F" w14:textId="77777777" w:rsidR="00A545E7" w:rsidRDefault="00590A12">
            <w:pPr>
              <w:jc w:val="center"/>
            </w:pPr>
            <w:r>
              <w:t>No.</w:t>
            </w:r>
          </w:p>
        </w:tc>
        <w:tc>
          <w:tcPr>
            <w:tcW w:w="4508" w:type="dxa"/>
          </w:tcPr>
          <w:p w14:paraId="637B1C2D" w14:textId="77777777" w:rsidR="00A545E7" w:rsidRDefault="00590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Switch</w:t>
            </w:r>
          </w:p>
        </w:tc>
        <w:tc>
          <w:tcPr>
            <w:tcW w:w="4393" w:type="dxa"/>
          </w:tcPr>
          <w:p w14:paraId="04F4D6FF" w14:textId="77777777" w:rsidR="00A545E7" w:rsidRDefault="00590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Router</w:t>
            </w:r>
          </w:p>
        </w:tc>
      </w:tr>
      <w:tr w:rsidR="00A545E7" w14:paraId="38EC6EF6" w14:textId="77777777" w:rsidTr="00A545E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14:paraId="5DB3D91E" w14:textId="77777777" w:rsidR="00A545E7" w:rsidRDefault="00590A12">
            <w:pPr>
              <w:jc w:val="center"/>
            </w:pPr>
            <w:r>
              <w:t>1</w:t>
            </w:r>
          </w:p>
        </w:tc>
        <w:tc>
          <w:tcPr>
            <w:tcW w:w="4508" w:type="dxa"/>
          </w:tcPr>
          <w:p w14:paraId="579D336E" w14:textId="0B21C362" w:rsidR="00A545E7" w:rsidRDefault="00BF09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Connect devices within a same network</w:t>
            </w:r>
            <w:r w:rsidR="0080239B">
              <w:t>.</w:t>
            </w:r>
          </w:p>
        </w:tc>
        <w:tc>
          <w:tcPr>
            <w:tcW w:w="4393" w:type="dxa"/>
          </w:tcPr>
          <w:p w14:paraId="44CAF381" w14:textId="67A92005" w:rsidR="00A545E7" w:rsidRDefault="006052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Connect </w:t>
            </w:r>
            <w:r w:rsidR="00307476">
              <w:t xml:space="preserve">difference </w:t>
            </w:r>
            <w:r w:rsidR="00FE00C5">
              <w:t>networks together</w:t>
            </w:r>
            <w:r w:rsidR="00B518A0">
              <w:t>.</w:t>
            </w:r>
            <w:r>
              <w:t xml:space="preserve"> </w:t>
            </w:r>
          </w:p>
        </w:tc>
      </w:tr>
      <w:tr w:rsidR="00A545E7" w14:paraId="58B01B71" w14:textId="77777777" w:rsidTr="00A545E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14:paraId="616997B3" w14:textId="77777777" w:rsidR="00A545E7" w:rsidRDefault="00590A12">
            <w:pPr>
              <w:jc w:val="center"/>
            </w:pPr>
            <w:r>
              <w:t>2</w:t>
            </w:r>
          </w:p>
        </w:tc>
        <w:tc>
          <w:tcPr>
            <w:tcW w:w="4508" w:type="dxa"/>
          </w:tcPr>
          <w:p w14:paraId="2AEDA10B" w14:textId="67B347A6" w:rsidR="00A545E7" w:rsidRDefault="006E5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Sends data within LAN</w:t>
            </w:r>
            <w:r w:rsidR="00D55461">
              <w:t>.</w:t>
            </w:r>
          </w:p>
        </w:tc>
        <w:tc>
          <w:tcPr>
            <w:tcW w:w="4393" w:type="dxa"/>
          </w:tcPr>
          <w:p w14:paraId="7947F5DD" w14:textId="47344A8F" w:rsidR="003D2702" w:rsidRDefault="00AB01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Sends data between LAN</w:t>
            </w:r>
            <w:r w:rsidR="00146001">
              <w:t xml:space="preserve">s </w:t>
            </w:r>
            <w:r w:rsidR="003D2702">
              <w:t>or to internet.</w:t>
            </w:r>
          </w:p>
        </w:tc>
      </w:tr>
      <w:tr w:rsidR="00A545E7" w14:paraId="68483106" w14:textId="77777777" w:rsidTr="00A545E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14:paraId="77199723" w14:textId="77777777" w:rsidR="00A545E7" w:rsidRDefault="00590A12">
            <w:pPr>
              <w:jc w:val="center"/>
            </w:pPr>
            <w:r>
              <w:t>3</w:t>
            </w:r>
          </w:p>
        </w:tc>
        <w:tc>
          <w:tcPr>
            <w:tcW w:w="4508" w:type="dxa"/>
          </w:tcPr>
          <w:p w14:paraId="2BC818CB" w14:textId="2E11DDAA" w:rsidR="00A545E7" w:rsidRDefault="00B86C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86C26">
              <w:t>Forwards data using MAC addresses</w:t>
            </w:r>
            <w:r w:rsidR="00EA3FE8">
              <w:t>.</w:t>
            </w:r>
          </w:p>
        </w:tc>
        <w:tc>
          <w:tcPr>
            <w:tcW w:w="4393" w:type="dxa"/>
          </w:tcPr>
          <w:p w14:paraId="366BFFFC" w14:textId="4C5849BA" w:rsidR="00A545E7" w:rsidRDefault="00B86C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86C26">
              <w:t>Forwards data using IP addresses.</w:t>
            </w:r>
          </w:p>
        </w:tc>
      </w:tr>
      <w:tr w:rsidR="00A545E7" w14:paraId="0C4C3DE2" w14:textId="77777777" w:rsidTr="00A545E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14:paraId="348DA226" w14:textId="77777777" w:rsidR="00A545E7" w:rsidRDefault="00590A12">
            <w:pPr>
              <w:jc w:val="center"/>
            </w:pPr>
            <w:r>
              <w:t>4</w:t>
            </w:r>
          </w:p>
        </w:tc>
        <w:tc>
          <w:tcPr>
            <w:tcW w:w="4508" w:type="dxa"/>
          </w:tcPr>
          <w:p w14:paraId="38926605" w14:textId="54B2A9CE" w:rsidR="00A545E7" w:rsidRDefault="00EA3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Works </w:t>
            </w:r>
            <w:r w:rsidR="00B86C26">
              <w:t>on</w:t>
            </w:r>
            <w:r>
              <w:t xml:space="preserve"> Data Link Layer (Layer 2).</w:t>
            </w:r>
          </w:p>
        </w:tc>
        <w:tc>
          <w:tcPr>
            <w:tcW w:w="4393" w:type="dxa"/>
          </w:tcPr>
          <w:p w14:paraId="63609BF7" w14:textId="21BC1A15" w:rsidR="00A545E7" w:rsidRDefault="00112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</w:t>
            </w:r>
            <w:r w:rsidR="00915001">
              <w:t>ork</w:t>
            </w:r>
            <w:r>
              <w:t xml:space="preserve">s </w:t>
            </w:r>
            <w:r w:rsidR="00B86C26">
              <w:t>on</w:t>
            </w:r>
            <w:r>
              <w:t xml:space="preserve"> </w:t>
            </w:r>
            <w:r w:rsidR="00B86C26">
              <w:t>N</w:t>
            </w:r>
            <w:r>
              <w:t>etwork layer (Layer 3)</w:t>
            </w:r>
            <w:r w:rsidR="00366855">
              <w:t>.</w:t>
            </w:r>
          </w:p>
        </w:tc>
      </w:tr>
      <w:tr w:rsidR="00A545E7" w14:paraId="56D5C621" w14:textId="77777777" w:rsidTr="00A545E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14:paraId="63EEB0D6" w14:textId="77777777" w:rsidR="00A545E7" w:rsidRDefault="00590A12">
            <w:pPr>
              <w:jc w:val="center"/>
            </w:pPr>
            <w:r>
              <w:t>5</w:t>
            </w:r>
          </w:p>
        </w:tc>
        <w:tc>
          <w:tcPr>
            <w:tcW w:w="4508" w:type="dxa"/>
          </w:tcPr>
          <w:p w14:paraId="5702E240" w14:textId="6338900C" w:rsidR="00A545E7" w:rsidRDefault="00EA3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Example: connects pc in home.</w:t>
            </w:r>
          </w:p>
        </w:tc>
        <w:tc>
          <w:tcPr>
            <w:tcW w:w="4393" w:type="dxa"/>
          </w:tcPr>
          <w:p w14:paraId="24AE894B" w14:textId="3132875A" w:rsidR="00A545E7" w:rsidRDefault="00C81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Example:</w:t>
            </w:r>
            <w:r w:rsidR="0037606D">
              <w:t xml:space="preserve"> connects home to the </w:t>
            </w:r>
            <w:r w:rsidR="00904879">
              <w:t>internet.</w:t>
            </w:r>
          </w:p>
        </w:tc>
      </w:tr>
      <w:tr w:rsidR="00B86C26" w14:paraId="43D3602E" w14:textId="77777777" w:rsidTr="00A545E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14:paraId="67AF9DCC" w14:textId="1F1DA3B9" w:rsidR="00B86C26" w:rsidRDefault="00B86C26">
            <w:pPr>
              <w:jc w:val="center"/>
            </w:pPr>
            <w:r>
              <w:t>6</w:t>
            </w:r>
          </w:p>
        </w:tc>
        <w:tc>
          <w:tcPr>
            <w:tcW w:w="4508" w:type="dxa"/>
          </w:tcPr>
          <w:p w14:paraId="57458F52" w14:textId="7DBF5B9B" w:rsidR="00B86C26" w:rsidRDefault="00B86C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86C26">
              <w:t>Deals with frames</w:t>
            </w:r>
            <w:r>
              <w:rPr>
                <w:b/>
                <w:bCs/>
              </w:rPr>
              <w:t>.</w:t>
            </w:r>
          </w:p>
        </w:tc>
        <w:tc>
          <w:tcPr>
            <w:tcW w:w="4393" w:type="dxa"/>
          </w:tcPr>
          <w:p w14:paraId="2298326E" w14:textId="44E0C628" w:rsidR="00B86C26" w:rsidRDefault="00B86C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86C26">
              <w:t>Deals with Packets</w:t>
            </w:r>
            <w:r>
              <w:rPr>
                <w:b/>
                <w:bCs/>
              </w:rPr>
              <w:t>.</w:t>
            </w:r>
          </w:p>
        </w:tc>
      </w:tr>
    </w:tbl>
    <w:p w14:paraId="621ECF8E" w14:textId="77777777" w:rsidR="00A545E7" w:rsidRDefault="00590A12">
      <w:pPr>
        <w:pStyle w:val="Heading1"/>
      </w:pPr>
      <w:r>
        <w:lastRenderedPageBreak/>
        <w:t>Router and Gateway</w:t>
      </w:r>
    </w:p>
    <w:tbl>
      <w:tblPr>
        <w:tblStyle w:val="a1"/>
        <w:tblW w:w="97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874"/>
        <w:gridCol w:w="4508"/>
        <w:gridCol w:w="4393"/>
      </w:tblGrid>
      <w:tr w:rsidR="00A545E7" w14:paraId="1EE249C9" w14:textId="77777777" w:rsidTr="00A545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14:paraId="530D662F" w14:textId="77777777" w:rsidR="00A545E7" w:rsidRDefault="00590A12">
            <w:pPr>
              <w:jc w:val="center"/>
            </w:pPr>
            <w:r>
              <w:t>No.</w:t>
            </w:r>
          </w:p>
        </w:tc>
        <w:tc>
          <w:tcPr>
            <w:tcW w:w="4508" w:type="dxa"/>
          </w:tcPr>
          <w:p w14:paraId="4415EC9F" w14:textId="77777777" w:rsidR="00A545E7" w:rsidRDefault="00590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Router</w:t>
            </w:r>
          </w:p>
        </w:tc>
        <w:tc>
          <w:tcPr>
            <w:tcW w:w="4393" w:type="dxa"/>
          </w:tcPr>
          <w:p w14:paraId="1823578C" w14:textId="77777777" w:rsidR="00A545E7" w:rsidRDefault="00590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Gateway</w:t>
            </w:r>
          </w:p>
        </w:tc>
      </w:tr>
      <w:tr w:rsidR="00A545E7" w14:paraId="7018D41F" w14:textId="77777777" w:rsidTr="00A545E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14:paraId="6A357923" w14:textId="77777777" w:rsidR="00A545E7" w:rsidRDefault="00590A12">
            <w:pPr>
              <w:jc w:val="center"/>
            </w:pPr>
            <w:r>
              <w:t>1</w:t>
            </w:r>
          </w:p>
        </w:tc>
        <w:tc>
          <w:tcPr>
            <w:tcW w:w="4508" w:type="dxa"/>
          </w:tcPr>
          <w:p w14:paraId="20751ABE" w14:textId="6E6D610B" w:rsidR="00A545E7" w:rsidRDefault="00370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Connect one network to other </w:t>
            </w:r>
            <w:r w:rsidR="00D04471">
              <w:t>networks.</w:t>
            </w:r>
          </w:p>
        </w:tc>
        <w:tc>
          <w:tcPr>
            <w:tcW w:w="4393" w:type="dxa"/>
          </w:tcPr>
          <w:p w14:paraId="478FBB7F" w14:textId="7530E405" w:rsidR="00A545E7" w:rsidRDefault="006131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Connects different </w:t>
            </w:r>
            <w:r w:rsidR="00D04471">
              <w:t xml:space="preserve">type of </w:t>
            </w:r>
            <w:r w:rsidR="005B1573">
              <w:t>networks</w:t>
            </w:r>
            <w:r w:rsidR="00D04471">
              <w:t>.</w:t>
            </w:r>
          </w:p>
        </w:tc>
      </w:tr>
      <w:tr w:rsidR="00A545E7" w14:paraId="434ED64C" w14:textId="77777777" w:rsidTr="00A545E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14:paraId="038E9311" w14:textId="77777777" w:rsidR="00A545E7" w:rsidRDefault="00590A12">
            <w:pPr>
              <w:jc w:val="center"/>
            </w:pPr>
            <w:r>
              <w:t>2</w:t>
            </w:r>
          </w:p>
        </w:tc>
        <w:tc>
          <w:tcPr>
            <w:tcW w:w="4508" w:type="dxa"/>
          </w:tcPr>
          <w:p w14:paraId="0FAC9293" w14:textId="7E1EBD60" w:rsidR="00A545E7" w:rsidRDefault="00844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Works at network layer</w:t>
            </w:r>
            <w:r w:rsidR="00B86C26">
              <w:t>.</w:t>
            </w:r>
          </w:p>
        </w:tc>
        <w:tc>
          <w:tcPr>
            <w:tcW w:w="4393" w:type="dxa"/>
          </w:tcPr>
          <w:p w14:paraId="6A7FC8FF" w14:textId="7C540BB3" w:rsidR="00A545E7" w:rsidRDefault="00844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 work on all OSI layers</w:t>
            </w:r>
            <w:r w:rsidR="00B86C26">
              <w:t>.</w:t>
            </w:r>
          </w:p>
        </w:tc>
      </w:tr>
      <w:tr w:rsidR="00A545E7" w14:paraId="4A20D529" w14:textId="77777777" w:rsidTr="00A545E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14:paraId="427FFE85" w14:textId="77777777" w:rsidR="00A545E7" w:rsidRDefault="00590A12">
            <w:pPr>
              <w:jc w:val="center"/>
            </w:pPr>
            <w:r>
              <w:t>3</w:t>
            </w:r>
          </w:p>
        </w:tc>
        <w:tc>
          <w:tcPr>
            <w:tcW w:w="4508" w:type="dxa"/>
          </w:tcPr>
          <w:p w14:paraId="43541726" w14:textId="32090C7A" w:rsidR="00A545E7" w:rsidRDefault="00E470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Smarter than switch</w:t>
            </w:r>
            <w:r w:rsidR="00B86C26">
              <w:t>.</w:t>
            </w:r>
          </w:p>
        </w:tc>
        <w:tc>
          <w:tcPr>
            <w:tcW w:w="4393" w:type="dxa"/>
          </w:tcPr>
          <w:p w14:paraId="0C08D6B0" w14:textId="3F51CDBC" w:rsidR="00A545E7" w:rsidRDefault="007A57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="00E47037">
              <w:t>marter</w:t>
            </w:r>
            <w:r>
              <w:t xml:space="preserve"> than router</w:t>
            </w:r>
            <w:r w:rsidR="00B86C26">
              <w:t>.</w:t>
            </w:r>
          </w:p>
        </w:tc>
      </w:tr>
      <w:tr w:rsidR="00A545E7" w14:paraId="770AFCAF" w14:textId="77777777" w:rsidTr="00A545E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14:paraId="689E5AB6" w14:textId="77777777" w:rsidR="00A545E7" w:rsidRDefault="00590A12">
            <w:pPr>
              <w:jc w:val="center"/>
            </w:pPr>
            <w:r>
              <w:t>4</w:t>
            </w:r>
          </w:p>
        </w:tc>
        <w:tc>
          <w:tcPr>
            <w:tcW w:w="4508" w:type="dxa"/>
          </w:tcPr>
          <w:p w14:paraId="1E0AE9A3" w14:textId="203083EE" w:rsidR="00A545E7" w:rsidRDefault="00983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Mainly used in Ip-</w:t>
            </w:r>
            <w:r w:rsidR="00CC17C8">
              <w:t>based networks</w:t>
            </w:r>
            <w:r w:rsidR="00B86C26">
              <w:t>.</w:t>
            </w:r>
          </w:p>
        </w:tc>
        <w:tc>
          <w:tcPr>
            <w:tcW w:w="4393" w:type="dxa"/>
          </w:tcPr>
          <w:p w14:paraId="23B1CCD0" w14:textId="404E7AF1" w:rsidR="00A545E7" w:rsidRDefault="00CC17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Converts data between different protocols</w:t>
            </w:r>
            <w:r w:rsidR="00B86C26">
              <w:t>.</w:t>
            </w:r>
          </w:p>
        </w:tc>
      </w:tr>
      <w:tr w:rsidR="00A545E7" w14:paraId="2361A9DA" w14:textId="77777777" w:rsidTr="00A545E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14:paraId="7B8CBD75" w14:textId="77777777" w:rsidR="00A545E7" w:rsidRDefault="00590A12">
            <w:pPr>
              <w:jc w:val="center"/>
            </w:pPr>
            <w:r>
              <w:t>5</w:t>
            </w:r>
          </w:p>
        </w:tc>
        <w:tc>
          <w:tcPr>
            <w:tcW w:w="4508" w:type="dxa"/>
          </w:tcPr>
          <w:p w14:paraId="614D2351" w14:textId="0042129D" w:rsidR="00A545E7" w:rsidRDefault="00F02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Example: connects home to internet</w:t>
            </w:r>
            <w:r w:rsidR="00B86C26">
              <w:t>.</w:t>
            </w:r>
          </w:p>
        </w:tc>
        <w:tc>
          <w:tcPr>
            <w:tcW w:w="4393" w:type="dxa"/>
          </w:tcPr>
          <w:p w14:paraId="6750D754" w14:textId="12FF0623" w:rsidR="00711B3D" w:rsidRDefault="008A5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Example: connects Ip</w:t>
            </w:r>
            <w:r w:rsidR="00711B3D">
              <w:t xml:space="preserve"> networks to VoI</w:t>
            </w:r>
            <w:r w:rsidR="00B86C26">
              <w:t>P</w:t>
            </w:r>
            <w:r w:rsidR="00B86C26" w:rsidRPr="00B86C26">
              <w:t xml:space="preserve"> with the </w:t>
            </w:r>
            <w:r w:rsidR="00B86C26" w:rsidRPr="00B86C26">
              <w:rPr>
                <w:b/>
                <w:bCs/>
              </w:rPr>
              <w:t>public telephone network</w:t>
            </w:r>
            <w:r w:rsidR="00B86C26">
              <w:rPr>
                <w:b/>
                <w:bCs/>
              </w:rPr>
              <w:t>.</w:t>
            </w:r>
          </w:p>
        </w:tc>
      </w:tr>
    </w:tbl>
    <w:p w14:paraId="74BDDF18" w14:textId="77777777" w:rsidR="00A545E7" w:rsidRDefault="00A545E7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eastAsia="Calibri"/>
          <w:color w:val="000000"/>
          <w:sz w:val="24"/>
          <w:szCs w:val="24"/>
        </w:rPr>
      </w:pPr>
    </w:p>
    <w:p w14:paraId="33247FD3" w14:textId="77777777" w:rsidR="00A545E7" w:rsidRDefault="00590A12">
      <w:pPr>
        <w:pStyle w:val="Heading1"/>
      </w:pPr>
      <w:r>
        <w:t>Working of below network devices:</w:t>
      </w:r>
    </w:p>
    <w:p w14:paraId="23310522" w14:textId="77777777" w:rsidR="00B86C26" w:rsidRDefault="00590A12" w:rsidP="00B86C2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eastAsia="Calibri"/>
          <w:color w:val="000000"/>
        </w:rPr>
        <w:t>Switch</w:t>
      </w:r>
    </w:p>
    <w:p w14:paraId="49FCCCEA" w14:textId="0C977D7E" w:rsidR="00B86C26" w:rsidRPr="00B86C26" w:rsidRDefault="00B86C26" w:rsidP="00B86C26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ns w:id="2" w:author="Microsoft Word" w:date="2025-07-03T20:34:00Z" w16du:dateUtc="2025-07-03T15:04:00Z"/>
          <w:rFonts w:eastAsia="Droid Sans Fallback"/>
        </w:rPr>
      </w:pPr>
      <w:r w:rsidRPr="00B86C26">
        <w:rPr>
          <w:rFonts w:eastAsia="Calibri"/>
          <w:color w:val="000000"/>
        </w:rPr>
        <w:t>A switch connects devices in a local network (LAN).</w:t>
      </w:r>
    </w:p>
    <w:p w14:paraId="27599116" w14:textId="4095ABF0" w:rsidR="001A0589" w:rsidRPr="001A0589" w:rsidRDefault="00B86C26" w:rsidP="001A0589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ns w:id="3" w:author="Microsoft Word" w:date="2025-07-03T20:34:00Z" w16du:dateUtc="2025-07-03T15:04:00Z"/>
          <w:rFonts w:eastAsia="Droid Sans Fallback"/>
        </w:rPr>
      </w:pPr>
      <w:r w:rsidRPr="00B86C26">
        <w:rPr>
          <w:rFonts w:eastAsia="Calibri"/>
          <w:color w:val="000000"/>
        </w:rPr>
        <w:t>It receives data (frames) from one device.</w:t>
      </w:r>
    </w:p>
    <w:p w14:paraId="5459467C" w14:textId="1E70D6CE" w:rsidR="001A0589" w:rsidRPr="001A0589" w:rsidRDefault="00B86C26" w:rsidP="001A0589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ns w:id="4" w:author="Microsoft Word" w:date="2025-07-03T20:34:00Z" w16du:dateUtc="2025-07-03T15:04:00Z"/>
          <w:rFonts w:eastAsia="Droid Sans Fallback"/>
        </w:rPr>
      </w:pPr>
      <w:r w:rsidRPr="00B86C26">
        <w:rPr>
          <w:rFonts w:eastAsia="Calibri"/>
          <w:color w:val="000000"/>
        </w:rPr>
        <w:t>It checks the MAC address inside the data</w:t>
      </w:r>
      <w:r>
        <w:rPr>
          <w:rFonts w:eastAsia="Calibri"/>
          <w:color w:val="000000"/>
        </w:rPr>
        <w:t>.</w:t>
      </w:r>
    </w:p>
    <w:p w14:paraId="4C2012E5" w14:textId="4DA50F8B" w:rsidR="001A0589" w:rsidRPr="001A0589" w:rsidRDefault="00B86C26" w:rsidP="001A0589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ns w:id="5" w:author="Microsoft Word" w:date="2025-07-03T20:34:00Z" w16du:dateUtc="2025-07-03T15:04:00Z"/>
          <w:rFonts w:eastAsia="Droid Sans Fallback"/>
        </w:rPr>
      </w:pPr>
      <w:r w:rsidRPr="00B86C26">
        <w:rPr>
          <w:rFonts w:eastAsia="Calibri"/>
          <w:color w:val="000000"/>
        </w:rPr>
        <w:t>It remembers which MAC address is on which port</w:t>
      </w:r>
      <w:r>
        <w:rPr>
          <w:rFonts w:eastAsia="Calibri"/>
          <w:color w:val="000000"/>
        </w:rPr>
        <w:t>.</w:t>
      </w:r>
    </w:p>
    <w:p w14:paraId="5FACF5EB" w14:textId="3DA28F48" w:rsidR="001A0589" w:rsidRPr="001A0589" w:rsidRDefault="00B86C26" w:rsidP="001A0589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ns w:id="6" w:author="Microsoft Word" w:date="2025-07-03T20:34:00Z" w16du:dateUtc="2025-07-03T15:04:00Z"/>
          <w:rFonts w:eastAsia="Droid Sans Fallback"/>
        </w:rPr>
      </w:pPr>
      <w:r w:rsidRPr="00B86C26">
        <w:rPr>
          <w:rFonts w:eastAsia="Calibri"/>
          <w:color w:val="000000"/>
        </w:rPr>
        <w:t xml:space="preserve">It </w:t>
      </w:r>
      <w:r>
        <w:rPr>
          <w:rFonts w:eastAsia="Calibri"/>
          <w:color w:val="000000"/>
        </w:rPr>
        <w:t>sends</w:t>
      </w:r>
      <w:r w:rsidRPr="00B86C26">
        <w:rPr>
          <w:rFonts w:eastAsia="Calibri"/>
          <w:color w:val="000000"/>
        </w:rPr>
        <w:t xml:space="preserve"> the data only to the correct device, not to everyone.</w:t>
      </w:r>
    </w:p>
    <w:p w14:paraId="05BB8D01" w14:textId="5643A2F1" w:rsidR="001A0589" w:rsidRPr="001A0589" w:rsidRDefault="00B86C26" w:rsidP="001A0589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ns w:id="7" w:author="Microsoft Word" w:date="2025-07-03T20:34:00Z" w16du:dateUtc="2025-07-03T15:04:00Z"/>
          <w:rFonts w:eastAsia="Droid Sans Fallback"/>
        </w:rPr>
      </w:pPr>
      <w:r w:rsidRPr="00B86C26">
        <w:rPr>
          <w:rFonts w:eastAsia="Droid Sans Fallback"/>
        </w:rPr>
        <w:t>This makes the network faster, safer, and more efficient.</w:t>
      </w:r>
    </w:p>
    <w:p w14:paraId="58DD6CE0" w14:textId="77777777" w:rsidR="001A0589" w:rsidRDefault="001A0589" w:rsidP="001A0589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ins w:id="8" w:author="Microsoft Word" w:date="2025-07-03T20:34:00Z" w16du:dateUtc="2025-07-03T15:04:00Z"/>
        </w:rPr>
      </w:pPr>
    </w:p>
    <w:p w14:paraId="2E6F2B2C" w14:textId="77777777" w:rsidR="00A545E7" w:rsidRPr="001A0589" w:rsidRDefault="00590A12" w:rsidP="001A0589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1A0589">
        <w:rPr>
          <w:rFonts w:eastAsia="Calibri"/>
          <w:color w:val="000000"/>
        </w:rPr>
        <w:t>Router</w:t>
      </w:r>
    </w:p>
    <w:p w14:paraId="67E0251D" w14:textId="13D10E6F" w:rsidR="001A0589" w:rsidRDefault="001A0589" w:rsidP="001A0589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ns w:id="9" w:author="Microsoft Word" w:date="2025-07-03T20:34:00Z" w16du:dateUtc="2025-07-03T15:04:00Z"/>
        </w:rPr>
      </w:pPr>
      <w:ins w:id="10" w:author="Microsoft Word" w:date="2025-07-03T20:34:00Z" w16du:dateUtc="2025-07-03T15:04:00Z">
        <w:r>
          <w:t>A router connects different networks.</w:t>
        </w:r>
      </w:ins>
    </w:p>
    <w:p w14:paraId="298396C8" w14:textId="04E991F1" w:rsidR="001A0589" w:rsidRDefault="001A0589" w:rsidP="001A0589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ns w:id="11" w:author="Microsoft Word" w:date="2025-07-03T20:34:00Z" w16du:dateUtc="2025-07-03T15:04:00Z"/>
        </w:rPr>
      </w:pPr>
      <w:ins w:id="12" w:author="Microsoft Word" w:date="2025-07-03T20:34:00Z" w16du:dateUtc="2025-07-03T15:04:00Z">
        <w:r>
          <w:t>It receives data from one network.</w:t>
        </w:r>
      </w:ins>
    </w:p>
    <w:p w14:paraId="3C4AD788" w14:textId="3DB4E068" w:rsidR="00B86C26" w:rsidRDefault="00B86C26" w:rsidP="00B86C26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B86C26">
        <w:t>It checks the destination IP address in the packet.</w:t>
      </w:r>
    </w:p>
    <w:p w14:paraId="5876DFAF" w14:textId="06DBE0C7" w:rsidR="001A0589" w:rsidRDefault="00ED660B" w:rsidP="001A0589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ns w:id="13" w:author="Microsoft Word" w:date="2025-07-03T20:34:00Z" w16du:dateUtc="2025-07-03T15:04:00Z"/>
        </w:rPr>
      </w:pPr>
      <w:ins w:id="14" w:author="Microsoft Word" w:date="2025-07-03T20:34:00Z" w16du:dateUtc="2025-07-03T15:04:00Z">
        <w:r>
          <w:t>It decides the best path to send the data.</w:t>
        </w:r>
      </w:ins>
    </w:p>
    <w:p w14:paraId="76519EA7" w14:textId="6889BDE9" w:rsidR="00ED660B" w:rsidRDefault="00ED660B" w:rsidP="001A0589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ins w:id="15" w:author="Microsoft Word" w:date="2025-07-03T20:34:00Z" w16du:dateUtc="2025-07-03T15:04:00Z">
        <w:r>
          <w:t>Then it forwards the data to the correct network or device.</w:t>
        </w:r>
      </w:ins>
    </w:p>
    <w:p w14:paraId="29A0FFBA" w14:textId="552713A0" w:rsidR="00B86C26" w:rsidRDefault="00B86C26" w:rsidP="00B86C26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B86C26">
        <w:t>It can also do NAT, firewall, and filtering for security.</w:t>
      </w:r>
    </w:p>
    <w:p w14:paraId="47F29A72" w14:textId="37DFBBB1" w:rsidR="00B86C26" w:rsidRDefault="00B86C26" w:rsidP="001A0589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ns w:id="16" w:author="Microsoft Word" w:date="2025-07-03T20:34:00Z" w16du:dateUtc="2025-07-03T15:04:00Z"/>
        </w:rPr>
      </w:pPr>
      <w:r w:rsidRPr="00B86C26">
        <w:t>This makes communication between networks possible and secure</w:t>
      </w:r>
      <w:r>
        <w:rPr>
          <w:b/>
          <w:bCs/>
        </w:rPr>
        <w:t>.</w:t>
      </w:r>
    </w:p>
    <w:p w14:paraId="5F64847C" w14:textId="77777777" w:rsidR="00ED660B" w:rsidRDefault="00ED660B" w:rsidP="00ED660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ins w:id="17" w:author="Microsoft Word" w:date="2025-07-03T20:34:00Z" w16du:dateUtc="2025-07-03T15:04:00Z"/>
        </w:rPr>
      </w:pPr>
    </w:p>
    <w:p w14:paraId="2964CDE1" w14:textId="3711009D" w:rsidR="00A545E7" w:rsidRPr="00A820AD" w:rsidRDefault="00590A12" w:rsidP="0031688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1A0589">
        <w:rPr>
          <w:rFonts w:eastAsia="Calibri"/>
          <w:color w:val="000000"/>
        </w:rPr>
        <w:t>Gateway</w:t>
      </w:r>
    </w:p>
    <w:p w14:paraId="3C5BB91A" w14:textId="082D792D" w:rsidR="00A820AD" w:rsidRDefault="00A820AD" w:rsidP="00A820AD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ns w:id="18" w:author="Microsoft Word" w:date="2025-07-03T20:34:00Z" w16du:dateUtc="2025-07-03T15:04:00Z"/>
        </w:rPr>
      </w:pPr>
      <w:ins w:id="19" w:author="Microsoft Word" w:date="2025-07-03T20:34:00Z" w16du:dateUtc="2025-07-03T15:04:00Z">
        <w:r>
          <w:t>A gateway connects two different networks</w:t>
        </w:r>
      </w:ins>
      <w:r w:rsidR="00B86C26">
        <w:t xml:space="preserve"> </w:t>
      </w:r>
      <w:r w:rsidR="00B86C26" w:rsidRPr="00B86C26">
        <w:t>that use different protocols</w:t>
      </w:r>
      <w:r w:rsidR="00B86C26">
        <w:t>.</w:t>
      </w:r>
    </w:p>
    <w:p w14:paraId="25D901C6" w14:textId="77777777" w:rsidR="00A820AD" w:rsidRDefault="00A820AD" w:rsidP="00A820AD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ns w:id="20" w:author="Microsoft Word" w:date="2025-07-03T20:34:00Z" w16du:dateUtc="2025-07-03T15:04:00Z"/>
        </w:rPr>
      </w:pPr>
      <w:ins w:id="21" w:author="Microsoft Word" w:date="2025-07-03T20:34:00Z" w16du:dateUtc="2025-07-03T15:04:00Z">
        <w:r>
          <w:t>It converts data formats so both networks can understand.</w:t>
        </w:r>
      </w:ins>
    </w:p>
    <w:p w14:paraId="1125CEEA" w14:textId="77777777" w:rsidR="00A820AD" w:rsidRDefault="00A820AD" w:rsidP="00A820AD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ns w:id="22" w:author="Microsoft Word" w:date="2025-07-03T20:34:00Z" w16du:dateUtc="2025-07-03T15:04:00Z"/>
        </w:rPr>
      </w:pPr>
      <w:ins w:id="23" w:author="Microsoft Word" w:date="2025-07-03T20:34:00Z" w16du:dateUtc="2025-07-03T15:04:00Z">
        <w:r>
          <w:t>It checks and forwards data between networks.</w:t>
        </w:r>
      </w:ins>
    </w:p>
    <w:p w14:paraId="727FB382" w14:textId="77777777" w:rsidR="00A820AD" w:rsidRDefault="00A820AD" w:rsidP="00A820AD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ins w:id="24" w:author="Microsoft Word" w:date="2025-07-03T20:34:00Z" w16du:dateUtc="2025-07-03T15:04:00Z">
        <w:r>
          <w:t>Works as a translator between different systems.</w:t>
        </w:r>
      </w:ins>
    </w:p>
    <w:p w14:paraId="180E89B5" w14:textId="2CE176C9" w:rsidR="00B86C26" w:rsidRPr="00ED660B" w:rsidRDefault="00B86C26" w:rsidP="00A820AD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ns w:id="25" w:author="Microsoft Word" w:date="2025-07-03T20:34:00Z" w16du:dateUtc="2025-07-03T15:04:00Z"/>
        </w:rPr>
      </w:pPr>
      <w:r w:rsidRPr="00B86C26">
        <w:t>This makes communication possible between networks that normally cannot talk.</w:t>
      </w:r>
    </w:p>
    <w:p w14:paraId="1090CDB8" w14:textId="77777777" w:rsidR="00A820AD" w:rsidRDefault="00A820AD" w:rsidP="00A820A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</w:pPr>
    </w:p>
    <w:p w14:paraId="5A78DA88" w14:textId="77777777" w:rsidR="00B86C26" w:rsidRDefault="00B86C26" w:rsidP="00A820A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</w:pPr>
    </w:p>
    <w:p w14:paraId="4FBF5907" w14:textId="77777777" w:rsidR="00B86C26" w:rsidRDefault="00B86C26" w:rsidP="00A820A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</w:pPr>
    </w:p>
    <w:p w14:paraId="4A013BF8" w14:textId="77777777" w:rsidR="00B86C26" w:rsidRDefault="00B86C26" w:rsidP="00A820A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</w:pPr>
    </w:p>
    <w:p w14:paraId="720C0437" w14:textId="77777777" w:rsidR="00B86C26" w:rsidRPr="00A820AD" w:rsidRDefault="00B86C26" w:rsidP="00A820A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ins w:id="26" w:author="Microsoft Word" w:date="2025-07-03T20:34:00Z" w16du:dateUtc="2025-07-03T15:04:00Z"/>
        </w:rPr>
      </w:pPr>
    </w:p>
    <w:p w14:paraId="2E224B1F" w14:textId="44D3F4FE" w:rsidR="00A820AD" w:rsidRDefault="0069071D" w:rsidP="00ED660B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ns w:id="27" w:author="Microsoft Word" w:date="2025-07-03T20:34:00Z" w16du:dateUtc="2025-07-03T15:04:00Z"/>
        </w:rPr>
      </w:pPr>
      <w:ins w:id="28" w:author="Microsoft Word" w:date="2025-07-03T20:34:00Z" w16du:dateUtc="2025-07-03T15:04:00Z">
        <w:r>
          <w:lastRenderedPageBreak/>
          <w:t>Repeater</w:t>
        </w:r>
      </w:ins>
    </w:p>
    <w:p w14:paraId="008F55D0" w14:textId="77777777" w:rsidR="0069071D" w:rsidRDefault="0069071D" w:rsidP="0069071D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ns w:id="29" w:author="Microsoft Word" w:date="2025-07-03T20:34:00Z" w16du:dateUtc="2025-07-03T15:04:00Z"/>
        </w:rPr>
      </w:pPr>
      <w:ins w:id="30" w:author="Microsoft Word" w:date="2025-07-03T20:34:00Z" w16du:dateUtc="2025-07-03T15:04:00Z">
        <w:r>
          <w:t>A repeater boosts weak signals in a network.</w:t>
        </w:r>
      </w:ins>
    </w:p>
    <w:p w14:paraId="15DBC0DE" w14:textId="2D52DD73" w:rsidR="0069071D" w:rsidRDefault="0069071D" w:rsidP="0069071D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ns w:id="31" w:author="Microsoft Word" w:date="2025-07-03T20:34:00Z" w16du:dateUtc="2025-07-03T15:04:00Z"/>
        </w:rPr>
      </w:pPr>
      <w:ins w:id="32" w:author="Microsoft Word" w:date="2025-07-03T20:34:00Z" w16du:dateUtc="2025-07-03T15:04:00Z">
        <w:r>
          <w:t>It receives a weak</w:t>
        </w:r>
        <w:r w:rsidRPr="00B86C26">
          <w:t xml:space="preserve"> </w:t>
        </w:r>
      </w:ins>
      <w:r w:rsidR="00B86C26" w:rsidRPr="00B86C26">
        <w:t>or corrupted signal.</w:t>
      </w:r>
    </w:p>
    <w:p w14:paraId="35A12A1C" w14:textId="77777777" w:rsidR="00B86C26" w:rsidRDefault="00B86C26" w:rsidP="0069071D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B86C26">
        <w:t>It amplifies (boosts) and cleans the signal.</w:t>
      </w:r>
    </w:p>
    <w:p w14:paraId="72A24F05" w14:textId="06819E43" w:rsidR="0069071D" w:rsidRDefault="0069071D" w:rsidP="0069071D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ins w:id="33" w:author="Microsoft Word" w:date="2025-07-03T20:34:00Z" w16du:dateUtc="2025-07-03T15:04:00Z">
        <w:r>
          <w:t>And sends it forward without changing the data.</w:t>
        </w:r>
      </w:ins>
    </w:p>
    <w:p w14:paraId="65D4B7C9" w14:textId="517A6666" w:rsidR="00B86C26" w:rsidRDefault="00B86C26" w:rsidP="0069071D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B86C26">
        <w:t>Works only at the Physical Layer (Layer 1) of OSI model</w:t>
      </w:r>
      <w:r>
        <w:t>.</w:t>
      </w:r>
    </w:p>
    <w:p w14:paraId="7EC8B6FB" w14:textId="499F22CA" w:rsidR="00B86C26" w:rsidRDefault="00B86C26" w:rsidP="0069071D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ns w:id="34" w:author="Microsoft Word" w:date="2025-07-03T20:34:00Z" w16du:dateUtc="2025-07-03T15:04:00Z"/>
        </w:rPr>
      </w:pPr>
      <w:r w:rsidRPr="00B86C26">
        <w:t>This makes data travel longer distances without loss.</w:t>
      </w:r>
    </w:p>
    <w:p w14:paraId="401FAB5E" w14:textId="77777777" w:rsidR="0069071D" w:rsidRDefault="0069071D" w:rsidP="00B86C2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ins w:id="35" w:author="Microsoft Word" w:date="2025-07-03T20:34:00Z" w16du:dateUtc="2025-07-03T15:04:00Z"/>
        </w:rPr>
      </w:pPr>
    </w:p>
    <w:p w14:paraId="426C2A33" w14:textId="3A53B06F" w:rsidR="0069071D" w:rsidRDefault="0069071D" w:rsidP="00ED660B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ins w:id="36" w:author="Microsoft Word" w:date="2025-07-03T20:34:00Z" w16du:dateUtc="2025-07-03T15:04:00Z">
        <w:r>
          <w:t>Modem</w:t>
        </w:r>
      </w:ins>
    </w:p>
    <w:p w14:paraId="04288F0C" w14:textId="77777777" w:rsidR="002706A5" w:rsidRDefault="002706A5" w:rsidP="002706A5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ns w:id="37" w:author="Microsoft Word" w:date="2025-07-03T20:34:00Z" w16du:dateUtc="2025-07-03T15:04:00Z"/>
        </w:rPr>
      </w:pPr>
      <w:ins w:id="38" w:author="Microsoft Word" w:date="2025-07-03T20:34:00Z" w16du:dateUtc="2025-07-03T15:04:00Z">
        <w:r>
          <w:t>A modem connects your network to the internet.</w:t>
        </w:r>
      </w:ins>
    </w:p>
    <w:p w14:paraId="23047AA1" w14:textId="77777777" w:rsidR="002706A5" w:rsidRDefault="002706A5" w:rsidP="002706A5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ns w:id="39" w:author="Microsoft Word" w:date="2025-07-03T20:34:00Z" w16du:dateUtc="2025-07-03T15:04:00Z"/>
        </w:rPr>
      </w:pPr>
      <w:ins w:id="40" w:author="Microsoft Word" w:date="2025-07-03T20:34:00Z" w16du:dateUtc="2025-07-03T15:04:00Z">
        <w:r>
          <w:t>It converts digital signals to analog and vice versa.</w:t>
        </w:r>
      </w:ins>
    </w:p>
    <w:p w14:paraId="7DE13FF6" w14:textId="77777777" w:rsidR="002706A5" w:rsidRDefault="002706A5" w:rsidP="002706A5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ns w:id="41" w:author="Microsoft Word" w:date="2025-07-03T20:34:00Z" w16du:dateUtc="2025-07-03T15:04:00Z"/>
        </w:rPr>
      </w:pPr>
      <w:ins w:id="42" w:author="Microsoft Word" w:date="2025-07-03T20:34:00Z" w16du:dateUtc="2025-07-03T15:04:00Z">
        <w:r>
          <w:t>This lets your devices communicate with the internet.</w:t>
        </w:r>
      </w:ins>
    </w:p>
    <w:p w14:paraId="455FB987" w14:textId="77777777" w:rsidR="002706A5" w:rsidRDefault="002706A5" w:rsidP="002706A5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ins w:id="43" w:author="Microsoft Word" w:date="2025-07-03T20:34:00Z" w16du:dateUtc="2025-07-03T15:04:00Z">
        <w:r>
          <w:t>Without a modem, you cannot access the internet through phone lines.</w:t>
        </w:r>
      </w:ins>
    </w:p>
    <w:p w14:paraId="501E6C2A" w14:textId="514261D1" w:rsidR="00C31C56" w:rsidRDefault="00C31C56" w:rsidP="002706A5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ns w:id="44" w:author="Microsoft Word" w:date="2025-07-03T20:34:00Z" w16du:dateUtc="2025-07-03T15:04:00Z"/>
        </w:rPr>
      </w:pPr>
      <w:r w:rsidRPr="00C31C56">
        <w:t>Works at both Physical Layer (Layer 1) and Data Link Layer (Layer 2) of OSI model.</w:t>
      </w:r>
    </w:p>
    <w:p w14:paraId="7B18DADF" w14:textId="77777777" w:rsidR="002706A5" w:rsidRDefault="002706A5" w:rsidP="002706A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</w:pPr>
    </w:p>
    <w:p w14:paraId="7C6ACD5C" w14:textId="26348D4F" w:rsidR="002706A5" w:rsidRDefault="002706A5" w:rsidP="00ED660B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Hub</w:t>
      </w:r>
    </w:p>
    <w:p w14:paraId="50876B56" w14:textId="77777777" w:rsidR="002706A5" w:rsidRDefault="002706A5" w:rsidP="002706A5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A hub connects multiple devices in a network.</w:t>
      </w:r>
    </w:p>
    <w:p w14:paraId="762D9CAD" w14:textId="77777777" w:rsidR="002706A5" w:rsidRDefault="002706A5" w:rsidP="002706A5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It receives data from one device.</w:t>
      </w:r>
    </w:p>
    <w:p w14:paraId="4EE0A244" w14:textId="77777777" w:rsidR="002706A5" w:rsidRDefault="002706A5" w:rsidP="002706A5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It sends the data to all devices, not just the target.</w:t>
      </w:r>
    </w:p>
    <w:p w14:paraId="1ABDE9A4" w14:textId="77777777" w:rsidR="002706A5" w:rsidRDefault="002706A5" w:rsidP="002706A5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Only the right device uses the data, others ignore it.</w:t>
      </w:r>
    </w:p>
    <w:p w14:paraId="1C4C553F" w14:textId="6E4072AF" w:rsidR="00C31C56" w:rsidRDefault="00C31C56" w:rsidP="002706A5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C31C56">
        <w:t>This causes more traffic, collisions, and less security.</w:t>
      </w:r>
    </w:p>
    <w:p w14:paraId="72E4623A" w14:textId="710F0486" w:rsidR="00C31C56" w:rsidRDefault="00C31C56" w:rsidP="002706A5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C31C56">
        <w:t>Works only at the Physical Layer (Layer 1) of OSI model.</w:t>
      </w:r>
    </w:p>
    <w:p w14:paraId="2CCD0F76" w14:textId="77777777" w:rsidR="002706A5" w:rsidRDefault="002706A5" w:rsidP="002706A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</w:p>
    <w:p w14:paraId="1A8BB967" w14:textId="5C5793CC" w:rsidR="002706A5" w:rsidRDefault="00133053" w:rsidP="00ED660B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Bridge</w:t>
      </w:r>
    </w:p>
    <w:p w14:paraId="60672F71" w14:textId="77777777" w:rsidR="00352539" w:rsidRDefault="00352539" w:rsidP="00352539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A bridge connects two LANs.</w:t>
      </w:r>
    </w:p>
    <w:p w14:paraId="7193DA50" w14:textId="77777777" w:rsidR="00352539" w:rsidRDefault="00352539" w:rsidP="00352539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It receives data from one side.</w:t>
      </w:r>
    </w:p>
    <w:p w14:paraId="502B2E37" w14:textId="77777777" w:rsidR="00352539" w:rsidRDefault="00352539" w:rsidP="00352539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It checks the MAC address to know where to send.</w:t>
      </w:r>
    </w:p>
    <w:p w14:paraId="2398D743" w14:textId="3A6879C9" w:rsidR="00352539" w:rsidRDefault="00352539" w:rsidP="00352539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I</w:t>
      </w:r>
      <w:r w:rsidR="00C31C56">
        <w:t>t</w:t>
      </w:r>
      <w:r>
        <w:t xml:space="preserve"> forwards data only if needed to the other LAN.</w:t>
      </w:r>
    </w:p>
    <w:p w14:paraId="3986F2AB" w14:textId="77777777" w:rsidR="00352539" w:rsidRDefault="00352539" w:rsidP="00352539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It connects two networks and sends only needed data.</w:t>
      </w:r>
    </w:p>
    <w:p w14:paraId="275E9074" w14:textId="0DE0C13D" w:rsidR="00C31C56" w:rsidRPr="00C31C56" w:rsidRDefault="00C31C56" w:rsidP="00C31C56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lang w:val="en-IN"/>
        </w:rPr>
      </w:pPr>
      <w:r>
        <w:rPr>
          <w:rFonts w:eastAsia="Times New Roman" w:cstheme="minorHAnsi"/>
          <w:lang w:val="en-IN"/>
        </w:rPr>
        <w:t>It</w:t>
      </w:r>
      <w:r w:rsidRPr="00C31C56">
        <w:rPr>
          <w:rFonts w:eastAsia="Times New Roman" w:cstheme="minorHAnsi"/>
          <w:lang w:val="en-IN"/>
        </w:rPr>
        <w:t xml:space="preserve"> reduces unnecessary traffic and improves performance.</w:t>
      </w:r>
    </w:p>
    <w:p w14:paraId="1DD38FA8" w14:textId="50049316" w:rsidR="00C31C56" w:rsidRPr="00C31C56" w:rsidRDefault="00C31C56" w:rsidP="00C31C56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ins w:id="45" w:author="Microsoft Word" w:date="2025-07-03T20:34:00Z" w16du:dateUtc="2025-07-03T15:04:00Z"/>
          <w:rFonts w:ascii="Times New Roman" w:eastAsia="Times New Roman" w:hAnsi="Times New Roman" w:cs="Times New Roman"/>
          <w:lang w:val="en-IN"/>
        </w:rPr>
      </w:pPr>
      <w:r w:rsidRPr="00C31C56">
        <w:rPr>
          <w:rFonts w:eastAsia="Times New Roman" w:cstheme="minorHAnsi"/>
          <w:lang w:val="en-IN"/>
        </w:rPr>
        <w:t>Works at the Data Link Layer (Layer 2) of OSI model</w:t>
      </w:r>
      <w:r w:rsidRPr="00C31C56">
        <w:rPr>
          <w:rFonts w:ascii="Times New Roman" w:eastAsia="Times New Roman" w:hAnsi="Times New Roman" w:cs="Times New Roman"/>
          <w:lang w:val="en-IN"/>
        </w:rPr>
        <w:t>.</w:t>
      </w:r>
    </w:p>
    <w:p w14:paraId="1D1DBDE9" w14:textId="77777777" w:rsidR="00352539" w:rsidRDefault="00352539" w:rsidP="0035253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</w:p>
    <w:p w14:paraId="6BA80511" w14:textId="6C0B8EAD" w:rsidR="00352539" w:rsidRDefault="00352539" w:rsidP="00ED660B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DSL/ADSL</w:t>
      </w:r>
    </w:p>
    <w:p w14:paraId="0BE23726" w14:textId="49371CFA" w:rsidR="00352539" w:rsidRDefault="00352539" w:rsidP="00352539">
      <w:pPr>
        <w:pStyle w:val="ListParagraph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DSL/ADSL uses a phone line for internet.</w:t>
      </w:r>
    </w:p>
    <w:p w14:paraId="05076804" w14:textId="76AED805" w:rsidR="00352539" w:rsidRDefault="00352539" w:rsidP="00352539">
      <w:pPr>
        <w:pStyle w:val="ListParagraph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You can use phone and internet together.</w:t>
      </w:r>
    </w:p>
    <w:p w14:paraId="65CD6F40" w14:textId="564C9E95" w:rsidR="00352539" w:rsidRDefault="00352539" w:rsidP="00352539">
      <w:pPr>
        <w:pStyle w:val="ListParagraph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A modem is used to connect.</w:t>
      </w:r>
    </w:p>
    <w:p w14:paraId="66E526B3" w14:textId="6CBA34E2" w:rsidR="00352539" w:rsidRDefault="006C6979" w:rsidP="00352539">
      <w:pPr>
        <w:pStyle w:val="ListParagraph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It sends and receives data.</w:t>
      </w:r>
    </w:p>
    <w:p w14:paraId="73AAD832" w14:textId="0061348E" w:rsidR="006C6979" w:rsidRDefault="00C31C56" w:rsidP="00352539">
      <w:pPr>
        <w:pStyle w:val="ListParagraph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C31C56">
        <w:t>ADSL gives higher download speed than upload speed.</w:t>
      </w:r>
    </w:p>
    <w:p w14:paraId="6D678CAD" w14:textId="77777777" w:rsidR="0069071D" w:rsidRDefault="0069071D" w:rsidP="0069071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rPr>
          <w:ins w:id="46" w:author="Microsoft Word" w:date="2025-07-03T20:34:00Z" w16du:dateUtc="2025-07-03T15:04:00Z"/>
        </w:rPr>
      </w:pPr>
    </w:p>
    <w:p w14:paraId="1B3B0CE7" w14:textId="77777777" w:rsidR="00A545E7" w:rsidRDefault="00A545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</w:p>
    <w:p w14:paraId="436ABD6E" w14:textId="77777777" w:rsidR="00A545E7" w:rsidRDefault="00A545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</w:p>
    <w:p w14:paraId="66C3920A" w14:textId="77777777" w:rsidR="00A545E7" w:rsidRDefault="00A545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</w:p>
    <w:sectPr w:rsidR="00A545E7">
      <w:headerReference w:type="default" r:id="rId8"/>
      <w:footerReference w:type="default" r:id="rId9"/>
      <w:pgSz w:w="11909" w:h="16834"/>
      <w:pgMar w:top="1267" w:right="569" w:bottom="1080" w:left="1440" w:header="720" w:footer="14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65304B" w14:textId="77777777" w:rsidR="00744076" w:rsidRDefault="00744076">
      <w:pPr>
        <w:spacing w:after="0" w:line="240" w:lineRule="auto"/>
      </w:pPr>
      <w:r>
        <w:separator/>
      </w:r>
    </w:p>
  </w:endnote>
  <w:endnote w:type="continuationSeparator" w:id="0">
    <w:p w14:paraId="270E724B" w14:textId="77777777" w:rsidR="00744076" w:rsidRDefault="007440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Droid Sans Fallback">
    <w:altName w:val="Microsoft YaHei"/>
    <w:charset w:val="86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53334C" w14:textId="77777777" w:rsidR="00A545E7" w:rsidRDefault="00A545E7">
    <w:pPr>
      <w:widowControl w:val="0"/>
      <w:pBdr>
        <w:top w:val="nil"/>
        <w:left w:val="nil"/>
        <w:bottom w:val="nil"/>
        <w:right w:val="nil"/>
        <w:between w:val="nil"/>
      </w:pBdr>
      <w:spacing w:after="0"/>
    </w:pPr>
  </w:p>
  <w:tbl>
    <w:tblPr>
      <w:tblStyle w:val="a2"/>
      <w:tblW w:w="9900" w:type="dxa"/>
      <w:tblBorders>
        <w:top w:val="single" w:sz="18" w:space="0" w:color="808080"/>
        <w:insideV w:val="single" w:sz="18" w:space="0" w:color="808080"/>
      </w:tblBorders>
      <w:tblLayout w:type="fixed"/>
      <w:tblLook w:val="0400" w:firstRow="0" w:lastRow="0" w:firstColumn="0" w:lastColumn="0" w:noHBand="0" w:noVBand="1"/>
    </w:tblPr>
    <w:tblGrid>
      <w:gridCol w:w="598"/>
      <w:gridCol w:w="9302"/>
    </w:tblGrid>
    <w:tr w:rsidR="00A545E7" w14:paraId="13A18AB0" w14:textId="77777777">
      <w:trPr>
        <w:trHeight w:val="402"/>
      </w:trPr>
      <w:tc>
        <w:tcPr>
          <w:tcW w:w="598" w:type="dxa"/>
        </w:tcPr>
        <w:p w14:paraId="62E3AB6C" w14:textId="77777777" w:rsidR="00A545E7" w:rsidRDefault="00590A1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rFonts w:eastAsia="Calibri"/>
              <w:b/>
              <w:color w:val="000000"/>
              <w:sz w:val="32"/>
              <w:szCs w:val="32"/>
            </w:rPr>
          </w:pPr>
          <w:r>
            <w:rPr>
              <w:rFonts w:eastAsia="Calibri"/>
              <w:color w:val="000000"/>
            </w:rPr>
            <w:fldChar w:fldCharType="begin"/>
          </w:r>
          <w:r>
            <w:rPr>
              <w:rFonts w:eastAsia="Calibri"/>
              <w:color w:val="000000"/>
            </w:rPr>
            <w:instrText>PAGE</w:instrText>
          </w:r>
          <w:r>
            <w:rPr>
              <w:rFonts w:eastAsia="Calibri"/>
              <w:color w:val="000000"/>
            </w:rPr>
            <w:fldChar w:fldCharType="separate"/>
          </w:r>
          <w:r w:rsidR="00275227">
            <w:rPr>
              <w:rFonts w:eastAsia="Calibri"/>
              <w:noProof/>
              <w:color w:val="000000"/>
            </w:rPr>
            <w:t>1</w:t>
          </w:r>
          <w:r>
            <w:rPr>
              <w:rFonts w:eastAsia="Calibri"/>
              <w:color w:val="000000"/>
            </w:rPr>
            <w:fldChar w:fldCharType="end"/>
          </w:r>
        </w:p>
      </w:tc>
      <w:tc>
        <w:tcPr>
          <w:tcW w:w="9302" w:type="dxa"/>
        </w:tcPr>
        <w:p w14:paraId="53342CA5" w14:textId="77777777" w:rsidR="00A545E7" w:rsidRDefault="00A545E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rFonts w:eastAsia="Calibri"/>
              <w:color w:val="000000"/>
            </w:rPr>
          </w:pPr>
        </w:p>
      </w:tc>
    </w:tr>
  </w:tbl>
  <w:p w14:paraId="37524620" w14:textId="77777777" w:rsidR="00A545E7" w:rsidRDefault="00590A1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eastAsia="Calibri"/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hidden="0" allowOverlap="1" wp14:anchorId="5A938F53" wp14:editId="69EE36B2">
              <wp:simplePos x="0" y="0"/>
              <wp:positionH relativeFrom="column">
                <wp:posOffset>228600</wp:posOffset>
              </wp:positionH>
              <wp:positionV relativeFrom="paragraph">
                <wp:posOffset>-279399</wp:posOffset>
              </wp:positionV>
              <wp:extent cx="2840355" cy="352425"/>
              <wp:effectExtent l="0" t="0" r="0" b="0"/>
              <wp:wrapNone/>
              <wp:docPr id="16" name="Rectangle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930585" y="3608550"/>
                        <a:ext cx="2830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FCA8B9B" w14:textId="1D0BCAB3" w:rsidR="00A545E7" w:rsidRDefault="00590A12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rFonts w:eastAsia="Calibri"/>
                              <w:b/>
                              <w:color w:val="000000"/>
                            </w:rPr>
                            <w:t xml:space="preserve">   Enrollment No: - </w:t>
                          </w:r>
                          <w:r w:rsidR="007E5B06">
                            <w:rPr>
                              <w:rFonts w:eastAsia="Calibri"/>
                              <w:b/>
                              <w:color w:val="FF0000"/>
                            </w:rPr>
                            <w:t>23010101</w:t>
                          </w:r>
                          <w:r w:rsidR="00113104">
                            <w:rPr>
                              <w:rFonts w:eastAsia="Calibri"/>
                              <w:b/>
                              <w:color w:val="FF0000"/>
                            </w:rPr>
                            <w:t>311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A938F53" id="Rectangle 16" o:spid="_x0000_s1026" style="position:absolute;margin-left:18pt;margin-top:-22pt;width:223.65pt;height:27.75pt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" filled="f" stroked="f">
              <v:textbox inset="2.53958mm,1.2694mm,2.53958mm,1.2694mm">
                <w:txbxContent>
                  <w:p w14:paraId="1FCA8B9B" w14:textId="1D0BCAB3" w:rsidR="00A545E7" w:rsidRDefault="00590A12">
                    <w:pPr>
                      <w:spacing w:line="275" w:lineRule="auto"/>
                      <w:textDirection w:val="btLr"/>
                    </w:pPr>
                    <w:r>
                      <w:rPr>
                        <w:rFonts w:eastAsia="Calibri"/>
                        <w:b/>
                        <w:color w:val="000000"/>
                      </w:rPr>
                      <w:t xml:space="preserve">   Enrollment No: - </w:t>
                    </w:r>
                    <w:r w:rsidR="007E5B06">
                      <w:rPr>
                        <w:rFonts w:eastAsia="Calibri"/>
                        <w:b/>
                        <w:color w:val="FF0000"/>
                      </w:rPr>
                      <w:t>23010101</w:t>
                    </w:r>
                    <w:r w:rsidR="00113104">
                      <w:rPr>
                        <w:rFonts w:eastAsia="Calibri"/>
                        <w:b/>
                        <w:color w:val="FF0000"/>
                      </w:rPr>
                      <w:t>311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1" hidden="0" allowOverlap="1" wp14:anchorId="72B538CE" wp14:editId="2D51377D">
              <wp:simplePos x="0" y="0"/>
              <wp:positionH relativeFrom="column">
                <wp:posOffset>4076700</wp:posOffset>
              </wp:positionH>
              <wp:positionV relativeFrom="paragraph">
                <wp:posOffset>-279399</wp:posOffset>
              </wp:positionV>
              <wp:extent cx="2251710" cy="304800"/>
              <wp:effectExtent l="0" t="0" r="0" b="0"/>
              <wp:wrapNone/>
              <wp:docPr id="15" name="Rectangle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224908" y="3632363"/>
                        <a:ext cx="22421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31169E8" w14:textId="77777777" w:rsidR="00A545E7" w:rsidRDefault="00590A12">
                          <w:pPr>
                            <w:spacing w:line="275" w:lineRule="auto"/>
                            <w:jc w:val="center"/>
                            <w:textDirection w:val="btLr"/>
                          </w:pPr>
                          <w:r>
                            <w:rPr>
                              <w:rFonts w:eastAsia="Calibri"/>
                              <w:b/>
                              <w:color w:val="000000"/>
                            </w:rPr>
                            <w:t xml:space="preserve">| </w:t>
                          </w:r>
                          <w:r>
                            <w:rPr>
                              <w:rFonts w:eastAsia="Calibri"/>
                              <w:b/>
                              <w:color w:val="FF0000"/>
                            </w:rPr>
                            <w:t>B.Tech. CSE</w:t>
                          </w:r>
                        </w:p>
                        <w:p w14:paraId="4E18A047" w14:textId="77777777" w:rsidR="00A545E7" w:rsidRDefault="00A545E7">
                          <w:pPr>
                            <w:spacing w:line="275" w:lineRule="auto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2B538CE" id="Rectangle 15" o:spid="_x0000_s1027" style="position:absolute;margin-left:321pt;margin-top:-22pt;width:177.3pt;height:24pt;z-index:2516582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" filled="f" stroked="f">
              <v:textbox inset="2.53958mm,1.2694mm,2.53958mm,1.2694mm">
                <w:txbxContent>
                  <w:p w14:paraId="031169E8" w14:textId="77777777" w:rsidR="00A545E7" w:rsidRDefault="00590A12">
                    <w:pPr>
                      <w:spacing w:line="275" w:lineRule="auto"/>
                      <w:jc w:val="center"/>
                      <w:textDirection w:val="btLr"/>
                    </w:pPr>
                    <w:r>
                      <w:rPr>
                        <w:rFonts w:eastAsia="Calibri"/>
                        <w:b/>
                        <w:color w:val="000000"/>
                      </w:rPr>
                      <w:t xml:space="preserve">| </w:t>
                    </w:r>
                    <w:r>
                      <w:rPr>
                        <w:rFonts w:eastAsia="Calibri"/>
                        <w:b/>
                        <w:color w:val="FF0000"/>
                      </w:rPr>
                      <w:t>B.Tech. CSE</w:t>
                    </w:r>
                  </w:p>
                  <w:p w14:paraId="4E18A047" w14:textId="77777777" w:rsidR="00A545E7" w:rsidRDefault="00A545E7">
                    <w:pPr>
                      <w:spacing w:line="275" w:lineRule="auto"/>
                      <w:jc w:val="center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1997DD" w14:textId="77777777" w:rsidR="00744076" w:rsidRDefault="00744076">
      <w:pPr>
        <w:spacing w:after="0" w:line="240" w:lineRule="auto"/>
      </w:pPr>
      <w:r>
        <w:separator/>
      </w:r>
    </w:p>
  </w:footnote>
  <w:footnote w:type="continuationSeparator" w:id="0">
    <w:p w14:paraId="556F2110" w14:textId="77777777" w:rsidR="00744076" w:rsidRDefault="007440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07FE2F" w14:textId="77777777" w:rsidR="00A545E7" w:rsidRDefault="00590A12">
    <w:pPr>
      <w:pStyle w:val="Heading1"/>
      <w:jc w:val="center"/>
    </w:pPr>
    <w:r>
      <w:t>DARSHAN INSTITUTE OF ENGINEERING &amp; TECHNOLOGY</w:t>
    </w:r>
    <w:r>
      <w:rPr>
        <w:noProof/>
      </w:rPr>
      <w:drawing>
        <wp:anchor distT="0" distB="0" distL="0" distR="0" simplePos="0" relativeHeight="251658240" behindDoc="1" locked="0" layoutInCell="1" hidden="0" allowOverlap="1" wp14:anchorId="025AF3E4" wp14:editId="764B2B98">
          <wp:simplePos x="0" y="0"/>
          <wp:positionH relativeFrom="column">
            <wp:posOffset>447</wp:posOffset>
          </wp:positionH>
          <wp:positionV relativeFrom="paragraph">
            <wp:posOffset>-28861</wp:posOffset>
          </wp:positionV>
          <wp:extent cx="558800" cy="767694"/>
          <wp:effectExtent l="0" t="0" r="0" b="0"/>
          <wp:wrapNone/>
          <wp:docPr id="1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r="69068"/>
                  <a:stretch>
                    <a:fillRect/>
                  </a:stretch>
                </pic:blipFill>
                <pic:spPr>
                  <a:xfrm>
                    <a:off x="0" y="0"/>
                    <a:ext cx="558800" cy="76769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BAF109D" w14:textId="3936E6ED" w:rsidR="00A545E7" w:rsidRDefault="00590A12">
    <w:pPr>
      <w:pStyle w:val="Heading1"/>
      <w:jc w:val="center"/>
      <w:rPr>
        <w:sz w:val="24"/>
        <w:szCs w:val="24"/>
      </w:rPr>
    </w:pPr>
    <w:r>
      <w:rPr>
        <w:sz w:val="24"/>
        <w:szCs w:val="24"/>
      </w:rPr>
      <w:t>Semester 5</w:t>
    </w:r>
    <w:r>
      <w:rPr>
        <w:sz w:val="24"/>
        <w:szCs w:val="24"/>
        <w:vertAlign w:val="superscript"/>
      </w:rPr>
      <w:t>th</w:t>
    </w:r>
    <w:r>
      <w:rPr>
        <w:sz w:val="24"/>
        <w:szCs w:val="24"/>
      </w:rPr>
      <w:t xml:space="preserve"> | Practical Assignment | Computer Networks (</w:t>
    </w:r>
    <w:r w:rsidR="00275227">
      <w:rPr>
        <w:sz w:val="24"/>
        <w:szCs w:val="24"/>
      </w:rPr>
      <w:t>2301CS501</w:t>
    </w:r>
    <w:r>
      <w:rPr>
        <w:sz w:val="24"/>
        <w:szCs w:val="24"/>
      </w:rPr>
      <w:t>)</w:t>
    </w:r>
  </w:p>
  <w:p w14:paraId="161D3213" w14:textId="77777777" w:rsidR="00A545E7" w:rsidRDefault="00590A12">
    <w:pPr>
      <w:pStyle w:val="Heading1"/>
      <w:jc w:val="center"/>
      <w:rPr>
        <w:sz w:val="24"/>
        <w:szCs w:val="24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1" behindDoc="0" locked="0" layoutInCell="1" hidden="0" allowOverlap="1" wp14:anchorId="3CD46826" wp14:editId="3BAC4303">
              <wp:simplePos x="0" y="0"/>
              <wp:positionH relativeFrom="column">
                <wp:posOffset>1</wp:posOffset>
              </wp:positionH>
              <wp:positionV relativeFrom="paragraph">
                <wp:posOffset>50800</wp:posOffset>
              </wp:positionV>
              <wp:extent cx="6278336" cy="50948"/>
              <wp:effectExtent l="0" t="0" r="0" b="0"/>
              <wp:wrapNone/>
              <wp:docPr id="17" name="Straight Arrow Connector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rot="10800000" flipH="1">
                        <a:off x="2216357" y="3764051"/>
                        <a:ext cx="6259286" cy="31898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chemeClr val="dk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50800</wp:posOffset>
              </wp:positionV>
              <wp:extent cx="6278336" cy="50948"/>
              <wp:effectExtent b="0" l="0" r="0" t="0"/>
              <wp:wrapNone/>
              <wp:docPr id="17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278336" cy="50948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7916D0F9" w14:textId="2FA61112" w:rsidR="00A545E7" w:rsidRDefault="00590A12">
    <w:pPr>
      <w:pStyle w:val="Heading1"/>
      <w:jc w:val="right"/>
      <w:rPr>
        <w:sz w:val="22"/>
        <w:szCs w:val="22"/>
      </w:rPr>
    </w:pPr>
    <w:r>
      <w:rPr>
        <w:sz w:val="22"/>
        <w:szCs w:val="22"/>
      </w:rPr>
      <w:t xml:space="preserve">Date: </w:t>
    </w:r>
    <w:r w:rsidR="00803FDB">
      <w:rPr>
        <w:sz w:val="22"/>
        <w:szCs w:val="22"/>
      </w:rPr>
      <w:t>13</w:t>
    </w:r>
    <w:r>
      <w:rPr>
        <w:sz w:val="22"/>
        <w:szCs w:val="22"/>
      </w:rPr>
      <w:t>/</w:t>
    </w:r>
    <w:r w:rsidR="00803FDB">
      <w:rPr>
        <w:sz w:val="22"/>
        <w:szCs w:val="22"/>
      </w:rPr>
      <w:t>06</w:t>
    </w:r>
    <w:r>
      <w:rPr>
        <w:sz w:val="22"/>
        <w:szCs w:val="22"/>
      </w:rPr>
      <w:t>/</w:t>
    </w:r>
    <w:r w:rsidR="00803FDB">
      <w:rPr>
        <w:sz w:val="22"/>
        <w:szCs w:val="22"/>
      </w:rPr>
      <w:t>2025</w:t>
    </w:r>
    <w:r>
      <w:rPr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14D83"/>
    <w:multiLevelType w:val="hybridMultilevel"/>
    <w:tmpl w:val="D04EED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2028E"/>
    <w:multiLevelType w:val="hybridMultilevel"/>
    <w:tmpl w:val="7C52B87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663750"/>
    <w:multiLevelType w:val="hybridMultilevel"/>
    <w:tmpl w:val="56208AB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3367B9"/>
    <w:multiLevelType w:val="hybridMultilevel"/>
    <w:tmpl w:val="04B84ED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DE17EC8"/>
    <w:multiLevelType w:val="hybridMultilevel"/>
    <w:tmpl w:val="171835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1218A2"/>
    <w:multiLevelType w:val="hybridMultilevel"/>
    <w:tmpl w:val="75ACB14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46742F9"/>
    <w:multiLevelType w:val="hybridMultilevel"/>
    <w:tmpl w:val="5F2EE4EA"/>
    <w:lvl w:ilvl="0" w:tplc="8C1A50BC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4977288"/>
    <w:multiLevelType w:val="hybridMultilevel"/>
    <w:tmpl w:val="4E9AD78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8B43837"/>
    <w:multiLevelType w:val="hybridMultilevel"/>
    <w:tmpl w:val="AE36CC7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9707231"/>
    <w:multiLevelType w:val="hybridMultilevel"/>
    <w:tmpl w:val="2DAA1B6C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07C3907"/>
    <w:multiLevelType w:val="hybridMultilevel"/>
    <w:tmpl w:val="DCC6551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3CE2E34"/>
    <w:multiLevelType w:val="hybridMultilevel"/>
    <w:tmpl w:val="5E80E86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218547B"/>
    <w:multiLevelType w:val="multilevel"/>
    <w:tmpl w:val="59A0E34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4A35F70"/>
    <w:multiLevelType w:val="hybridMultilevel"/>
    <w:tmpl w:val="141A925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AFE3917"/>
    <w:multiLevelType w:val="hybridMultilevel"/>
    <w:tmpl w:val="F24A94D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46E436E"/>
    <w:multiLevelType w:val="multilevel"/>
    <w:tmpl w:val="1E10A8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56C03ECF"/>
    <w:multiLevelType w:val="hybridMultilevel"/>
    <w:tmpl w:val="7868A2C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EE36CCB"/>
    <w:multiLevelType w:val="multilevel"/>
    <w:tmpl w:val="273467B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2257807"/>
    <w:multiLevelType w:val="hybridMultilevel"/>
    <w:tmpl w:val="C902D2C2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7737CB2"/>
    <w:multiLevelType w:val="hybridMultilevel"/>
    <w:tmpl w:val="3EC68B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DD745D"/>
    <w:multiLevelType w:val="multilevel"/>
    <w:tmpl w:val="D5DCD0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B8F288F"/>
    <w:multiLevelType w:val="hybridMultilevel"/>
    <w:tmpl w:val="50FE7F2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35A1D62"/>
    <w:multiLevelType w:val="multilevel"/>
    <w:tmpl w:val="4E1AB7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5DD788E"/>
    <w:multiLevelType w:val="hybridMultilevel"/>
    <w:tmpl w:val="855C87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8864E9"/>
    <w:multiLevelType w:val="hybridMultilevel"/>
    <w:tmpl w:val="07A4771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36669114">
    <w:abstractNumId w:val="20"/>
  </w:num>
  <w:num w:numId="2" w16cid:durableId="1498233611">
    <w:abstractNumId w:val="12"/>
  </w:num>
  <w:num w:numId="3" w16cid:durableId="1348023025">
    <w:abstractNumId w:val="22"/>
  </w:num>
  <w:num w:numId="4" w16cid:durableId="718016582">
    <w:abstractNumId w:val="15"/>
  </w:num>
  <w:num w:numId="5" w16cid:durableId="1432703157">
    <w:abstractNumId w:val="21"/>
  </w:num>
  <w:num w:numId="6" w16cid:durableId="1943489280">
    <w:abstractNumId w:val="17"/>
  </w:num>
  <w:num w:numId="7" w16cid:durableId="463501514">
    <w:abstractNumId w:val="9"/>
  </w:num>
  <w:num w:numId="8" w16cid:durableId="1740470772">
    <w:abstractNumId w:val="18"/>
  </w:num>
  <w:num w:numId="9" w16cid:durableId="1313365208">
    <w:abstractNumId w:val="3"/>
  </w:num>
  <w:num w:numId="10" w16cid:durableId="1422599744">
    <w:abstractNumId w:val="10"/>
  </w:num>
  <w:num w:numId="11" w16cid:durableId="2010448281">
    <w:abstractNumId w:val="24"/>
  </w:num>
  <w:num w:numId="12" w16cid:durableId="1533958590">
    <w:abstractNumId w:val="5"/>
  </w:num>
  <w:num w:numId="13" w16cid:durableId="825366188">
    <w:abstractNumId w:val="19"/>
  </w:num>
  <w:num w:numId="14" w16cid:durableId="1303998122">
    <w:abstractNumId w:val="11"/>
  </w:num>
  <w:num w:numId="15" w16cid:durableId="934559624">
    <w:abstractNumId w:val="1"/>
  </w:num>
  <w:num w:numId="16" w16cid:durableId="506947354">
    <w:abstractNumId w:val="8"/>
  </w:num>
  <w:num w:numId="17" w16cid:durableId="1734502854">
    <w:abstractNumId w:val="4"/>
  </w:num>
  <w:num w:numId="18" w16cid:durableId="865874313">
    <w:abstractNumId w:val="2"/>
  </w:num>
  <w:num w:numId="19" w16cid:durableId="119494235">
    <w:abstractNumId w:val="7"/>
  </w:num>
  <w:num w:numId="20" w16cid:durableId="9258211">
    <w:abstractNumId w:val="0"/>
  </w:num>
  <w:num w:numId="21" w16cid:durableId="1061832995">
    <w:abstractNumId w:val="23"/>
  </w:num>
  <w:num w:numId="22" w16cid:durableId="527378416">
    <w:abstractNumId w:val="16"/>
  </w:num>
  <w:num w:numId="23" w16cid:durableId="1797067201">
    <w:abstractNumId w:val="14"/>
  </w:num>
  <w:num w:numId="24" w16cid:durableId="755057382">
    <w:abstractNumId w:val="6"/>
  </w:num>
  <w:num w:numId="25" w16cid:durableId="66073959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45E7"/>
    <w:rsid w:val="00092E2D"/>
    <w:rsid w:val="000E7FB3"/>
    <w:rsid w:val="00112FAF"/>
    <w:rsid w:val="00113104"/>
    <w:rsid w:val="00133053"/>
    <w:rsid w:val="00146001"/>
    <w:rsid w:val="00171E10"/>
    <w:rsid w:val="001A0589"/>
    <w:rsid w:val="002706A5"/>
    <w:rsid w:val="00275227"/>
    <w:rsid w:val="002B665A"/>
    <w:rsid w:val="00307476"/>
    <w:rsid w:val="00316883"/>
    <w:rsid w:val="00352539"/>
    <w:rsid w:val="00366855"/>
    <w:rsid w:val="00370008"/>
    <w:rsid w:val="0037606D"/>
    <w:rsid w:val="003C63D0"/>
    <w:rsid w:val="003D2702"/>
    <w:rsid w:val="004058CE"/>
    <w:rsid w:val="004F76E1"/>
    <w:rsid w:val="005463D3"/>
    <w:rsid w:val="00590A12"/>
    <w:rsid w:val="005B1573"/>
    <w:rsid w:val="0060528B"/>
    <w:rsid w:val="006131D3"/>
    <w:rsid w:val="006767A3"/>
    <w:rsid w:val="0069071D"/>
    <w:rsid w:val="00694EA8"/>
    <w:rsid w:val="006C6979"/>
    <w:rsid w:val="006D47F4"/>
    <w:rsid w:val="006E5807"/>
    <w:rsid w:val="00711B3D"/>
    <w:rsid w:val="007245B5"/>
    <w:rsid w:val="00724623"/>
    <w:rsid w:val="00744076"/>
    <w:rsid w:val="0077102B"/>
    <w:rsid w:val="0077798D"/>
    <w:rsid w:val="007A57C0"/>
    <w:rsid w:val="007B59EB"/>
    <w:rsid w:val="007E5B06"/>
    <w:rsid w:val="0080239B"/>
    <w:rsid w:val="00803FDB"/>
    <w:rsid w:val="00820D78"/>
    <w:rsid w:val="00844E35"/>
    <w:rsid w:val="008A5A6D"/>
    <w:rsid w:val="008C45C9"/>
    <w:rsid w:val="008D1E1D"/>
    <w:rsid w:val="008D3755"/>
    <w:rsid w:val="008D4CBD"/>
    <w:rsid w:val="008F7A7C"/>
    <w:rsid w:val="00904879"/>
    <w:rsid w:val="00911438"/>
    <w:rsid w:val="00911EA8"/>
    <w:rsid w:val="00915001"/>
    <w:rsid w:val="00940EB7"/>
    <w:rsid w:val="00946A44"/>
    <w:rsid w:val="00952FBD"/>
    <w:rsid w:val="009831A8"/>
    <w:rsid w:val="00A545E7"/>
    <w:rsid w:val="00A820AD"/>
    <w:rsid w:val="00AB0198"/>
    <w:rsid w:val="00B518A0"/>
    <w:rsid w:val="00B86C26"/>
    <w:rsid w:val="00BB3F6D"/>
    <w:rsid w:val="00BF0920"/>
    <w:rsid w:val="00C31C56"/>
    <w:rsid w:val="00C34FD7"/>
    <w:rsid w:val="00C412A8"/>
    <w:rsid w:val="00C819BD"/>
    <w:rsid w:val="00C82DE2"/>
    <w:rsid w:val="00CC17C8"/>
    <w:rsid w:val="00CC7787"/>
    <w:rsid w:val="00D04471"/>
    <w:rsid w:val="00D0626F"/>
    <w:rsid w:val="00D47FCE"/>
    <w:rsid w:val="00D55461"/>
    <w:rsid w:val="00D70FDF"/>
    <w:rsid w:val="00D90939"/>
    <w:rsid w:val="00D97EEA"/>
    <w:rsid w:val="00DE0083"/>
    <w:rsid w:val="00DE3FB1"/>
    <w:rsid w:val="00E46511"/>
    <w:rsid w:val="00E47037"/>
    <w:rsid w:val="00EA3FE8"/>
    <w:rsid w:val="00EC731D"/>
    <w:rsid w:val="00ED660B"/>
    <w:rsid w:val="00F02480"/>
    <w:rsid w:val="00F41178"/>
    <w:rsid w:val="00F454FD"/>
    <w:rsid w:val="00FE0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8B6DDDB"/>
  <w15:docId w15:val="{21EC6172-879F-4002-A264-C5D129250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282"/>
    <w:pPr>
      <w:suppressAutoHyphens/>
    </w:pPr>
    <w:rPr>
      <w:rFonts w:eastAsia="Droid Sans Fallback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styleId="GridTable1Light">
    <w:name w:val="Grid Table 1 Light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Strong">
    <w:name w:val="Strong"/>
    <w:basedOn w:val="DefaultParagraphFont"/>
    <w:uiPriority w:val="22"/>
    <w:qFormat/>
    <w:rsid w:val="00C31C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Vq1US3MBpbFXqMUMGLrXYdWoRA==">CgMxLjA4AHIhMUdOMTFHd1V0RnZqU2U5ZTc0TmRsd2hsTDdVWDRfUnFW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603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puj</dc:creator>
  <cp:lastModifiedBy>zalariyashruti@hotmail.com</cp:lastModifiedBy>
  <cp:revision>2</cp:revision>
  <dcterms:created xsi:type="dcterms:W3CDTF">2025-09-08T13:48:00Z</dcterms:created>
  <dcterms:modified xsi:type="dcterms:W3CDTF">2025-09-08T13:48:00Z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fd474703-7083-4d83-87a0-0b21e7ac76c7</vt:lpwstr>
  </property>
</Properties>
</file>