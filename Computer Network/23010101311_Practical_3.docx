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3B5DD866" w:rsidR="00137993" w:rsidRDefault="00BC3DED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Lab Practical #03:</w:t>
      </w:r>
    </w:p>
    <w:p w14:paraId="4B521E31" w14:textId="77777777" w:rsidR="00137993" w:rsidRDefault="00BC3D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BC3DED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54E5D104" w:rsidR="00137993" w:rsidRDefault="00BC3D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</w:t>
      </w:r>
      <w:r w:rsidR="005B75AF">
        <w:rPr>
          <w:rFonts w:eastAsia="Calibri"/>
          <w:color w:val="000000"/>
          <w:sz w:val="24"/>
          <w:szCs w:val="24"/>
        </w:rPr>
        <w:t>-</w:t>
      </w:r>
      <w:r>
        <w:rPr>
          <w:rFonts w:eastAsia="Calibri"/>
          <w:color w:val="000000"/>
          <w:sz w:val="24"/>
          <w:szCs w:val="24"/>
        </w:rPr>
        <w:t>rite short description.</w:t>
      </w:r>
    </w:p>
    <w:p w14:paraId="78D89255" w14:textId="77777777" w:rsidR="00137993" w:rsidRDefault="00BC3D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BC3D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BC3DED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7FDC98BE" w14:textId="7021AB65" w:rsidR="00137993" w:rsidRDefault="00AF25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Twisted </w:t>
      </w:r>
      <w:r w:rsidR="000B7AB4">
        <w:rPr>
          <w:rFonts w:eastAsia="Calibri"/>
          <w:b/>
          <w:color w:val="000000"/>
          <w:sz w:val="24"/>
          <w:szCs w:val="24"/>
        </w:rPr>
        <w:t>Pair Cable</w:t>
      </w:r>
      <w:r>
        <w:rPr>
          <w:rFonts w:eastAsia="Calibri"/>
          <w:b/>
          <w:color w:val="000000"/>
          <w:sz w:val="24"/>
          <w:szCs w:val="24"/>
        </w:rPr>
        <w:t xml:space="preserve">: </w:t>
      </w:r>
    </w:p>
    <w:p w14:paraId="1BF3C203" w14:textId="40DAD612" w:rsidR="000B7AB4" w:rsidRDefault="00BC3DED" w:rsidP="000B7A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  <w:r w:rsidR="000B7AB4">
        <w:rPr>
          <w:rFonts w:eastAsia="Calibri"/>
          <w:color w:val="000000"/>
          <w:sz w:val="24"/>
          <w:szCs w:val="24"/>
        </w:rPr>
        <w:t xml:space="preserve"> </w:t>
      </w:r>
      <w:r w:rsidR="003A0B66">
        <w:rPr>
          <w:rFonts w:eastAsia="Calibri"/>
          <w:color w:val="000000"/>
          <w:sz w:val="24"/>
          <w:szCs w:val="24"/>
        </w:rPr>
        <w:t>T</w:t>
      </w:r>
      <w:r w:rsidR="000B7AB4">
        <w:rPr>
          <w:rFonts w:eastAsia="Calibri"/>
          <w:color w:val="000000"/>
          <w:sz w:val="24"/>
          <w:szCs w:val="24"/>
        </w:rPr>
        <w:t xml:space="preserve">his </w:t>
      </w:r>
      <w:r w:rsidR="003A0B66">
        <w:rPr>
          <w:rFonts w:eastAsia="Calibri"/>
          <w:color w:val="000000"/>
          <w:sz w:val="24"/>
          <w:szCs w:val="24"/>
        </w:rPr>
        <w:t>cable has pair of wires twisted together</w:t>
      </w:r>
      <w:r w:rsidR="00CE110A">
        <w:rPr>
          <w:rFonts w:eastAsia="Calibri"/>
          <w:color w:val="000000"/>
          <w:sz w:val="24"/>
          <w:szCs w:val="24"/>
        </w:rPr>
        <w:t>. It is commonly used in homes and offices.</w:t>
      </w:r>
    </w:p>
    <w:p w14:paraId="68B20998" w14:textId="0A8EBA81" w:rsidR="00CD2010" w:rsidRDefault="0096754C" w:rsidP="000B7AB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Types</w:t>
      </w:r>
      <w:r w:rsidRPr="0096754C">
        <w:rPr>
          <w:rFonts w:eastAsia="Calibri"/>
          <w:color w:val="000000"/>
          <w:sz w:val="24"/>
          <w:szCs w:val="24"/>
        </w:rPr>
        <w:t>:</w:t>
      </w:r>
      <w:r>
        <w:rPr>
          <w:rFonts w:eastAsia="Calibri"/>
          <w:color w:val="000000"/>
          <w:sz w:val="24"/>
          <w:szCs w:val="24"/>
        </w:rPr>
        <w:t xml:space="preserve"> </w:t>
      </w:r>
    </w:p>
    <w:p w14:paraId="536603A0" w14:textId="77777777" w:rsidR="00622D44" w:rsidRDefault="00622D44" w:rsidP="00622D44">
      <w:pPr>
        <w:pStyle w:val="ListParagraph"/>
        <w:numPr>
          <w:ilvl w:val="1"/>
          <w:numId w:val="7"/>
        </w:numPr>
        <w:spacing w:after="160"/>
      </w:pPr>
      <w:r>
        <w:rPr>
          <w:b/>
          <w:bCs/>
        </w:rPr>
        <w:t>Unshielded Twisted Pair (UTP)</w:t>
      </w:r>
      <w:r>
        <w:t>: Most common, used in LAN.</w:t>
      </w:r>
    </w:p>
    <w:p w14:paraId="0BA5F263" w14:textId="77777777" w:rsidR="00622D44" w:rsidRDefault="00622D44" w:rsidP="00622D44">
      <w:pPr>
        <w:pStyle w:val="ListParagraph"/>
        <w:numPr>
          <w:ilvl w:val="1"/>
          <w:numId w:val="7"/>
        </w:numPr>
        <w:spacing w:after="160"/>
      </w:pPr>
      <w:r>
        <w:rPr>
          <w:b/>
          <w:bCs/>
        </w:rPr>
        <w:t>Shielded Twisted Pair (STP)</w:t>
      </w:r>
      <w:r>
        <w:t>: Has extra protection from noise.</w:t>
      </w:r>
    </w:p>
    <w:p w14:paraId="4A6245FD" w14:textId="3CBB826A" w:rsidR="00137993" w:rsidRDefault="00CB14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068B53" wp14:editId="2505B8DC">
            <wp:simplePos x="0" y="0"/>
            <wp:positionH relativeFrom="margin">
              <wp:posOffset>949960</wp:posOffset>
            </wp:positionH>
            <wp:positionV relativeFrom="paragraph">
              <wp:posOffset>191770</wp:posOffset>
            </wp:positionV>
            <wp:extent cx="2661920" cy="1684020"/>
            <wp:effectExtent l="0" t="0" r="5080" b="0"/>
            <wp:wrapTopAndBottom/>
            <wp:docPr id="1230986573" name="Picture 3" descr="Twisted Pairs Cable at ₹ 11/meter(s) | Twisted Pair Cables in Mumbai | ID:  11344867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86573" name="Picture 3" descr="Twisted Pairs Cable at ₹ 11/meter(s) | Twisted Pair Cables in Mumbai | ID:  1134486798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29C19449" w14:textId="0FBC0FEC" w:rsidR="00622D44" w:rsidRDefault="00622D44" w:rsidP="00622D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1D4EEE10" w14:textId="77777777" w:rsidR="00A6441B" w:rsidRDefault="00A6441B" w:rsidP="00622D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27057BF1" w14:textId="4566D8F2" w:rsidR="00C51313" w:rsidRDefault="00C51313" w:rsidP="00C513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 w:rsidRPr="00C51313">
        <w:rPr>
          <w:rFonts w:eastAsia="Calibri"/>
          <w:b/>
          <w:bCs/>
          <w:color w:val="000000"/>
          <w:sz w:val="24"/>
          <w:szCs w:val="24"/>
        </w:rPr>
        <w:t>Coaxial Cable</w:t>
      </w:r>
      <w:r>
        <w:rPr>
          <w:rFonts w:eastAsia="Calibri"/>
          <w:b/>
          <w:color w:val="000000"/>
          <w:sz w:val="24"/>
          <w:szCs w:val="24"/>
        </w:rPr>
        <w:t xml:space="preserve">: </w:t>
      </w:r>
    </w:p>
    <w:p w14:paraId="18709A1B" w14:textId="7A1C669F" w:rsidR="00C51313" w:rsidRDefault="00C51313" w:rsidP="00C51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 w:rsidR="002D13BC">
        <w:rPr>
          <w:rFonts w:eastAsia="Calibri"/>
          <w:color w:val="000000"/>
          <w:sz w:val="24"/>
          <w:szCs w:val="24"/>
        </w:rPr>
        <w:t xml:space="preserve">: </w:t>
      </w:r>
      <w:r w:rsidR="00EA1AF4" w:rsidRPr="00EA1AF4">
        <w:rPr>
          <w:rFonts w:eastAsia="Calibri"/>
          <w:color w:val="000000"/>
          <w:sz w:val="24"/>
          <w:szCs w:val="24"/>
        </w:rPr>
        <w:t xml:space="preserve">This cable has a single copper wire core with insulation, a metallic shield, and an outer cover. It is strong and less affected by noise. </w:t>
      </w:r>
    </w:p>
    <w:p w14:paraId="64CC7C08" w14:textId="2E99E842" w:rsidR="00432A79" w:rsidRDefault="00432A79" w:rsidP="00C5131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Example Use</w:t>
      </w:r>
      <w:r w:rsidRPr="00432A79">
        <w:rPr>
          <w:rFonts w:eastAsia="Calibri"/>
          <w:color w:val="000000"/>
          <w:sz w:val="24"/>
          <w:szCs w:val="24"/>
        </w:rPr>
        <w:t>:</w:t>
      </w:r>
      <w:r w:rsidR="008F32DD">
        <w:rPr>
          <w:rFonts w:eastAsia="Calibri"/>
          <w:color w:val="000000"/>
          <w:sz w:val="24"/>
          <w:szCs w:val="24"/>
        </w:rPr>
        <w:t xml:space="preserve"> TV cable connection</w:t>
      </w:r>
      <w:r w:rsidR="00EA1AF4">
        <w:rPr>
          <w:rFonts w:eastAsia="Calibri"/>
          <w:color w:val="000000"/>
          <w:sz w:val="24"/>
          <w:szCs w:val="24"/>
        </w:rPr>
        <w:t>, CCTV</w:t>
      </w:r>
    </w:p>
    <w:p w14:paraId="26E9B7C6" w14:textId="0E609634" w:rsidR="001E539A" w:rsidRPr="003F7F9B" w:rsidRDefault="003F7F9B" w:rsidP="003F7F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D03D651" wp14:editId="3384BBCC">
            <wp:simplePos x="0" y="0"/>
            <wp:positionH relativeFrom="column">
              <wp:posOffset>553720</wp:posOffset>
            </wp:positionH>
            <wp:positionV relativeFrom="paragraph">
              <wp:posOffset>321945</wp:posOffset>
            </wp:positionV>
            <wp:extent cx="3967480" cy="2169160"/>
            <wp:effectExtent l="0" t="0" r="0" b="2540"/>
            <wp:wrapTopAndBottom/>
            <wp:docPr id="1805281774" name="Picture 4" descr="The Different Types of Coaxial Cables: All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fferent Types of Coaxial Cables: All You Need to Kn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2DD">
        <w:rPr>
          <w:rFonts w:eastAsia="Calibri"/>
          <w:b/>
          <w:color w:val="000000"/>
          <w:sz w:val="24"/>
          <w:szCs w:val="24"/>
        </w:rPr>
        <w:t>Diagram</w:t>
      </w:r>
      <w:r w:rsidR="008F32DD" w:rsidRPr="008F32DD">
        <w:rPr>
          <w:rFonts w:eastAsia="Calibri"/>
          <w:color w:val="000000"/>
          <w:sz w:val="24"/>
          <w:szCs w:val="24"/>
        </w:rPr>
        <w:t>:</w:t>
      </w:r>
    </w:p>
    <w:p w14:paraId="423A77C1" w14:textId="3CA89B7B" w:rsidR="001E539A" w:rsidRDefault="001E539A" w:rsidP="001E53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bCs/>
          <w:color w:val="000000"/>
          <w:sz w:val="24"/>
          <w:szCs w:val="24"/>
        </w:rPr>
        <w:lastRenderedPageBreak/>
        <w:t>Fiber Option cable</w:t>
      </w:r>
      <w:r>
        <w:rPr>
          <w:rFonts w:eastAsia="Calibri"/>
          <w:b/>
          <w:color w:val="000000"/>
          <w:sz w:val="24"/>
          <w:szCs w:val="24"/>
        </w:rPr>
        <w:t>:</w:t>
      </w:r>
      <w:r w:rsidRPr="001E539A">
        <w:rPr>
          <w:rFonts w:eastAsia="Calibri"/>
          <w:b/>
          <w:bCs/>
          <w:color w:val="000000"/>
          <w:sz w:val="24"/>
          <w:szCs w:val="24"/>
        </w:rPr>
        <w:t xml:space="preserve"> </w:t>
      </w:r>
    </w:p>
    <w:p w14:paraId="4F79C3BA" w14:textId="77777777" w:rsidR="00EA1AF4" w:rsidRDefault="001E539A" w:rsidP="00CD1CD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EA1AF4">
        <w:rPr>
          <w:rFonts w:eastAsia="Calibri"/>
          <w:b/>
          <w:color w:val="000000"/>
          <w:sz w:val="24"/>
          <w:szCs w:val="24"/>
        </w:rPr>
        <w:t>Description</w:t>
      </w:r>
      <w:r w:rsidRPr="00EA1AF4">
        <w:rPr>
          <w:rFonts w:eastAsia="Calibri"/>
          <w:color w:val="000000"/>
          <w:sz w:val="24"/>
          <w:szCs w:val="24"/>
        </w:rPr>
        <w:t xml:space="preserve">: </w:t>
      </w:r>
      <w:r w:rsidR="00EA1AF4" w:rsidRPr="00EA1AF4">
        <w:rPr>
          <w:rFonts w:eastAsia="Calibri"/>
          <w:color w:val="000000"/>
          <w:sz w:val="24"/>
          <w:szCs w:val="24"/>
        </w:rPr>
        <w:t>This cable uses thin glass or plastic fibers to carry data as light signals. It provides very high speed and long-distance communication.</w:t>
      </w:r>
    </w:p>
    <w:p w14:paraId="43B6779B" w14:textId="6EFF33F9" w:rsidR="00327E65" w:rsidRPr="00EA1AF4" w:rsidRDefault="00327E65" w:rsidP="00CD1CD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EA1AF4">
        <w:rPr>
          <w:rFonts w:eastAsia="Calibri"/>
          <w:b/>
          <w:color w:val="000000"/>
          <w:sz w:val="24"/>
          <w:szCs w:val="24"/>
        </w:rPr>
        <w:t>Example use</w:t>
      </w:r>
      <w:r w:rsidRPr="00EA1AF4">
        <w:rPr>
          <w:rFonts w:eastAsia="Calibri"/>
          <w:color w:val="000000"/>
          <w:sz w:val="24"/>
          <w:szCs w:val="24"/>
        </w:rPr>
        <w:t>:</w:t>
      </w:r>
      <w:r w:rsidR="00A37602" w:rsidRPr="00EA1AF4">
        <w:rPr>
          <w:rFonts w:eastAsia="Calibri"/>
          <w:color w:val="000000"/>
          <w:sz w:val="24"/>
          <w:szCs w:val="24"/>
        </w:rPr>
        <w:t xml:space="preserve"> </w:t>
      </w:r>
      <w:r w:rsidRPr="00EA1AF4">
        <w:rPr>
          <w:rFonts w:eastAsia="Calibri"/>
          <w:color w:val="000000"/>
          <w:sz w:val="24"/>
          <w:szCs w:val="24"/>
        </w:rPr>
        <w:t>Inter</w:t>
      </w:r>
      <w:r w:rsidR="00A37602" w:rsidRPr="00EA1AF4">
        <w:rPr>
          <w:rFonts w:eastAsia="Calibri"/>
          <w:color w:val="000000"/>
          <w:sz w:val="24"/>
          <w:szCs w:val="24"/>
        </w:rPr>
        <w:t>net backbone, high-speed networks.</w:t>
      </w:r>
    </w:p>
    <w:p w14:paraId="25DC1246" w14:textId="1C567FAB" w:rsidR="00A37602" w:rsidRDefault="00A37602" w:rsidP="001E539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 w:rsidRPr="00A37602">
        <w:rPr>
          <w:rFonts w:eastAsia="Calibri"/>
          <w:color w:val="000000"/>
          <w:sz w:val="24"/>
          <w:szCs w:val="24"/>
        </w:rPr>
        <w:t>:</w:t>
      </w:r>
    </w:p>
    <w:p w14:paraId="2066B052" w14:textId="3D6C7207" w:rsidR="00A6441B" w:rsidRDefault="00F01EF0" w:rsidP="00A64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B03C776" wp14:editId="3B5E3159">
            <wp:simplePos x="0" y="0"/>
            <wp:positionH relativeFrom="column">
              <wp:posOffset>614680</wp:posOffset>
            </wp:positionH>
            <wp:positionV relativeFrom="paragraph">
              <wp:posOffset>294640</wp:posOffset>
            </wp:positionV>
            <wp:extent cx="3735705" cy="1823720"/>
            <wp:effectExtent l="0" t="0" r="0" b="5080"/>
            <wp:wrapTopAndBottom/>
            <wp:docPr id="14416335" name="Picture 5" descr="Basic Components of a Fiber Optic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ic Components of a Fiber Optic C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67B73" w14:textId="77777777" w:rsidR="00A6441B" w:rsidRDefault="00A6441B" w:rsidP="00A64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6F42C436" w14:textId="77777777" w:rsidR="00A6441B" w:rsidRDefault="00A6441B" w:rsidP="00A64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74CA0FC2" w14:textId="77777777" w:rsidR="00A6441B" w:rsidRDefault="00A6441B" w:rsidP="00A64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476FC5FE" w14:textId="77777777" w:rsidR="00A6441B" w:rsidRDefault="00A6441B" w:rsidP="00A64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245058C0" w14:textId="77777777" w:rsidR="00A6441B" w:rsidRDefault="00A6441B" w:rsidP="00A644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1B56F318" w14:textId="4C1A2CDC" w:rsidR="00A37602" w:rsidRDefault="00A37602" w:rsidP="00A376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5B1B954B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4C3B53F5" w14:textId="2B68CF5A" w:rsidR="00137993" w:rsidRDefault="00BC3D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p w14:paraId="31BDBC5B" w14:textId="77777777" w:rsidR="00EA1AF4" w:rsidRDefault="00EA1AF4" w:rsidP="00EA1AF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4"/>
        <w:gridCol w:w="3171"/>
        <w:gridCol w:w="3185"/>
      </w:tblGrid>
      <w:tr w:rsidR="00EA1AF4" w14:paraId="063E5470" w14:textId="77777777" w:rsidTr="00C66721">
        <w:tc>
          <w:tcPr>
            <w:tcW w:w="3174" w:type="dxa"/>
            <w:vAlign w:val="center"/>
          </w:tcPr>
          <w:p w14:paraId="28F5E4AA" w14:textId="6FBEB54B" w:rsidR="00EA1AF4" w:rsidRPr="00FA0392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>Point</w:t>
            </w:r>
          </w:p>
        </w:tc>
        <w:tc>
          <w:tcPr>
            <w:tcW w:w="3171" w:type="dxa"/>
            <w:vAlign w:val="center"/>
          </w:tcPr>
          <w:p w14:paraId="7C5223EC" w14:textId="0C028964" w:rsidR="00EA1AF4" w:rsidRPr="00FA0392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>Guided Media (Wired)</w:t>
            </w:r>
          </w:p>
        </w:tc>
        <w:tc>
          <w:tcPr>
            <w:tcW w:w="3185" w:type="dxa"/>
            <w:vAlign w:val="center"/>
          </w:tcPr>
          <w:p w14:paraId="76391096" w14:textId="585D7FD1" w:rsidR="00EA1AF4" w:rsidRPr="00C957F7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>Unguided Media (Wireless)</w:t>
            </w:r>
          </w:p>
        </w:tc>
      </w:tr>
      <w:tr w:rsidR="00EA1AF4" w14:paraId="09769645" w14:textId="77777777" w:rsidTr="00C66721">
        <w:tc>
          <w:tcPr>
            <w:tcW w:w="3174" w:type="dxa"/>
            <w:vAlign w:val="center"/>
          </w:tcPr>
          <w:p w14:paraId="203A0F9A" w14:textId="6B7A289C" w:rsidR="00EA1AF4" w:rsidRPr="00893611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>1. Medium</w:t>
            </w:r>
          </w:p>
        </w:tc>
        <w:tc>
          <w:tcPr>
            <w:tcW w:w="3171" w:type="dxa"/>
            <w:vAlign w:val="center"/>
          </w:tcPr>
          <w:p w14:paraId="6E754249" w14:textId="776F89BA" w:rsidR="00EA1AF4" w:rsidRPr="00893611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t xml:space="preserve">Data travels through </w:t>
            </w:r>
            <w:r w:rsidRPr="00EA1AF4">
              <w:t>a</w:t>
            </w:r>
            <w:r w:rsidRPr="00EA1AF4">
              <w:rPr>
                <w:b/>
                <w:bCs/>
              </w:rPr>
              <w:t xml:space="preserve"> </w:t>
            </w:r>
            <w:r w:rsidRPr="00EA1AF4">
              <w:rPr>
                <w:rStyle w:val="Strong"/>
                <w:b w:val="0"/>
                <w:bCs w:val="0"/>
              </w:rPr>
              <w:t>physical path</w:t>
            </w:r>
            <w:r>
              <w:t xml:space="preserve"> (like cable).</w:t>
            </w:r>
          </w:p>
        </w:tc>
        <w:tc>
          <w:tcPr>
            <w:tcW w:w="3185" w:type="dxa"/>
            <w:vAlign w:val="center"/>
          </w:tcPr>
          <w:p w14:paraId="237CE554" w14:textId="6431D3AA" w:rsidR="00EA1AF4" w:rsidRPr="004F5E12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t xml:space="preserve">Data travels through </w:t>
            </w:r>
            <w:r w:rsidRPr="00EA1AF4">
              <w:rPr>
                <w:rStyle w:val="Strong"/>
                <w:b w:val="0"/>
                <w:bCs w:val="0"/>
              </w:rPr>
              <w:t>air/wireless signals</w:t>
            </w:r>
            <w:r w:rsidRPr="00EA1AF4">
              <w:rPr>
                <w:b/>
                <w:bCs/>
              </w:rPr>
              <w:t>.</w:t>
            </w:r>
          </w:p>
        </w:tc>
      </w:tr>
      <w:tr w:rsidR="00EA1AF4" w14:paraId="20FD2462" w14:textId="77777777" w:rsidTr="00C66721">
        <w:tc>
          <w:tcPr>
            <w:tcW w:w="3174" w:type="dxa"/>
            <w:vAlign w:val="center"/>
          </w:tcPr>
          <w:p w14:paraId="256F84DF" w14:textId="09B4CC58" w:rsidR="00EA1AF4" w:rsidRPr="00C17BCB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>2. Examples</w:t>
            </w:r>
          </w:p>
        </w:tc>
        <w:tc>
          <w:tcPr>
            <w:tcW w:w="3171" w:type="dxa"/>
            <w:vAlign w:val="center"/>
          </w:tcPr>
          <w:p w14:paraId="42493481" w14:textId="183D904C" w:rsidR="00EA1AF4" w:rsidRPr="00211C00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t>Twisted Pair, Coaxial, Fiber Optic.</w:t>
            </w:r>
          </w:p>
        </w:tc>
        <w:tc>
          <w:tcPr>
            <w:tcW w:w="3185" w:type="dxa"/>
            <w:vAlign w:val="center"/>
          </w:tcPr>
          <w:p w14:paraId="0D701C5F" w14:textId="72BAFED5" w:rsidR="00EA1AF4" w:rsidRPr="00730B58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t>Radio waves, Microwaves, Infrared, Satellite.</w:t>
            </w:r>
          </w:p>
        </w:tc>
      </w:tr>
      <w:tr w:rsidR="00EA1AF4" w14:paraId="01B92C95" w14:textId="77777777" w:rsidTr="00C66721">
        <w:tc>
          <w:tcPr>
            <w:tcW w:w="3174" w:type="dxa"/>
            <w:vAlign w:val="center"/>
          </w:tcPr>
          <w:p w14:paraId="2A697C19" w14:textId="48AB3E84" w:rsidR="00EA1AF4" w:rsidRPr="00730B58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>3. Speed</w:t>
            </w:r>
          </w:p>
        </w:tc>
        <w:tc>
          <w:tcPr>
            <w:tcW w:w="3171" w:type="dxa"/>
            <w:vAlign w:val="center"/>
          </w:tcPr>
          <w:p w14:paraId="2BCAA346" w14:textId="0A36D328" w:rsidR="00EA1AF4" w:rsidRPr="004875AB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t xml:space="preserve">Generally </w:t>
            </w:r>
            <w:r w:rsidRPr="00EA1AF4">
              <w:rPr>
                <w:rStyle w:val="Strong"/>
                <w:b w:val="0"/>
                <w:bCs w:val="0"/>
              </w:rPr>
              <w:t>faster</w:t>
            </w:r>
            <w:r>
              <w:t xml:space="preserve"> and more secure.</w:t>
            </w:r>
          </w:p>
        </w:tc>
        <w:tc>
          <w:tcPr>
            <w:tcW w:w="3185" w:type="dxa"/>
            <w:vAlign w:val="center"/>
          </w:tcPr>
          <w:p w14:paraId="17E68641" w14:textId="228C799C" w:rsidR="00EA1AF4" w:rsidRPr="00E23DE6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t>Slower compared to fiber, can be affected by interference.</w:t>
            </w:r>
          </w:p>
        </w:tc>
      </w:tr>
      <w:tr w:rsidR="00EA1AF4" w14:paraId="46E2D831" w14:textId="77777777" w:rsidTr="00C66721">
        <w:tc>
          <w:tcPr>
            <w:tcW w:w="3174" w:type="dxa"/>
            <w:vAlign w:val="center"/>
          </w:tcPr>
          <w:p w14:paraId="37EFEFC0" w14:textId="6FA03EA5" w:rsidR="00EA1AF4" w:rsidRPr="00E23DE6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>4. Cost</w:t>
            </w:r>
          </w:p>
        </w:tc>
        <w:tc>
          <w:tcPr>
            <w:tcW w:w="3171" w:type="dxa"/>
            <w:vAlign w:val="center"/>
          </w:tcPr>
          <w:p w14:paraId="0ACD6542" w14:textId="44F6FFC1" w:rsidR="00EA1AF4" w:rsidRPr="00EA1AF4" w:rsidRDefault="00EA1AF4" w:rsidP="00EA1AF4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EA1AF4">
              <w:t xml:space="preserve">Needs cables, so </w:t>
            </w:r>
            <w:r w:rsidRPr="00EA1AF4">
              <w:rPr>
                <w:rStyle w:val="Strong"/>
                <w:b w:val="0"/>
                <w:bCs w:val="0"/>
              </w:rPr>
              <w:t>installation is</w:t>
            </w:r>
            <w:r w:rsidRPr="00EA1AF4">
              <w:rPr>
                <w:rStyle w:val="Strong"/>
              </w:rPr>
              <w:t xml:space="preserve"> </w:t>
            </w:r>
            <w:r w:rsidRPr="00EA1AF4">
              <w:rPr>
                <w:rStyle w:val="Strong"/>
                <w:b w:val="0"/>
                <w:bCs w:val="0"/>
              </w:rPr>
              <w:t>costly</w:t>
            </w:r>
            <w:r w:rsidRPr="00EA1AF4">
              <w:t xml:space="preserve"> for long distance.</w:t>
            </w:r>
          </w:p>
        </w:tc>
        <w:tc>
          <w:tcPr>
            <w:tcW w:w="3185" w:type="dxa"/>
            <w:vAlign w:val="center"/>
          </w:tcPr>
          <w:p w14:paraId="04B24A8E" w14:textId="703A0E60" w:rsidR="00EA1AF4" w:rsidRPr="00C90EDD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t xml:space="preserve">No cables, so </w:t>
            </w:r>
            <w:r w:rsidRPr="00EA1AF4">
              <w:rPr>
                <w:rStyle w:val="Strong"/>
                <w:b w:val="0"/>
                <w:bCs w:val="0"/>
              </w:rPr>
              <w:t>cheaper</w:t>
            </w:r>
            <w:r>
              <w:t xml:space="preserve"> for long distance.</w:t>
            </w:r>
          </w:p>
        </w:tc>
      </w:tr>
      <w:tr w:rsidR="00EA1AF4" w14:paraId="41A589C7" w14:textId="77777777" w:rsidTr="00C66721">
        <w:tc>
          <w:tcPr>
            <w:tcW w:w="3174" w:type="dxa"/>
            <w:vAlign w:val="center"/>
          </w:tcPr>
          <w:p w14:paraId="078CA8E5" w14:textId="6F63943C" w:rsidR="00EA1AF4" w:rsidRPr="00C90EDD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>5. Security</w:t>
            </w:r>
          </w:p>
        </w:tc>
        <w:tc>
          <w:tcPr>
            <w:tcW w:w="3171" w:type="dxa"/>
            <w:vAlign w:val="center"/>
          </w:tcPr>
          <w:p w14:paraId="3A380B8B" w14:textId="6E3F8C98" w:rsidR="00EA1AF4" w:rsidRPr="00C90EDD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 w:rsidRPr="00EA1AF4">
              <w:t>More secure</w:t>
            </w:r>
            <w:r>
              <w:t xml:space="preserve">, </w:t>
            </w:r>
            <w:r w:rsidRPr="00EA1AF4">
              <w:t>signals remain inside cables.</w:t>
            </w:r>
          </w:p>
        </w:tc>
        <w:tc>
          <w:tcPr>
            <w:tcW w:w="3185" w:type="dxa"/>
            <w:vAlign w:val="center"/>
          </w:tcPr>
          <w:p w14:paraId="131FAFBC" w14:textId="6C837834" w:rsidR="00EA1AF4" w:rsidRPr="00C90EDD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t xml:space="preserve">Less secure, as </w:t>
            </w:r>
            <w:r w:rsidRPr="00EA1AF4">
              <w:t>signals can be intercepted easily.</w:t>
            </w:r>
          </w:p>
        </w:tc>
      </w:tr>
      <w:tr w:rsidR="00EA1AF4" w14:paraId="26815AA3" w14:textId="77777777" w:rsidTr="00C66721">
        <w:tc>
          <w:tcPr>
            <w:tcW w:w="3174" w:type="dxa"/>
            <w:vAlign w:val="center"/>
          </w:tcPr>
          <w:p w14:paraId="79DAB939" w14:textId="3C74D4EF" w:rsidR="00EA1AF4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rPr>
                <w:rStyle w:val="Strong"/>
              </w:rPr>
              <w:t>6. Usage</w:t>
            </w:r>
          </w:p>
        </w:tc>
        <w:tc>
          <w:tcPr>
            <w:tcW w:w="3171" w:type="dxa"/>
            <w:vAlign w:val="center"/>
          </w:tcPr>
          <w:p w14:paraId="5700AEE6" w14:textId="1B56CA06" w:rsidR="00EA1AF4" w:rsidRPr="00C90EDD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t xml:space="preserve">Best for </w:t>
            </w:r>
            <w:r w:rsidRPr="00EA1AF4">
              <w:rPr>
                <w:rStyle w:val="Strong"/>
                <w:b w:val="0"/>
                <w:bCs w:val="0"/>
              </w:rPr>
              <w:t>LAN, office, home networks</w:t>
            </w:r>
            <w:r w:rsidRPr="00EA1AF4">
              <w:rPr>
                <w:b/>
                <w:bCs/>
              </w:rPr>
              <w:t>.</w:t>
            </w:r>
          </w:p>
        </w:tc>
        <w:tc>
          <w:tcPr>
            <w:tcW w:w="3185" w:type="dxa"/>
            <w:vAlign w:val="center"/>
          </w:tcPr>
          <w:p w14:paraId="50429CAC" w14:textId="3735299F" w:rsidR="00EA1AF4" w:rsidRPr="00C90EDD" w:rsidRDefault="00EA1AF4" w:rsidP="00EA1AF4">
            <w:pPr>
              <w:rPr>
                <w:rFonts w:ascii="Cambria" w:eastAsia="Cambria" w:hAnsi="Cambria" w:cs="Cambria"/>
                <w:bCs/>
                <w:color w:val="000000"/>
                <w:sz w:val="24"/>
                <w:szCs w:val="24"/>
              </w:rPr>
            </w:pPr>
            <w:r>
              <w:t xml:space="preserve">Best for </w:t>
            </w:r>
            <w:r w:rsidRPr="00EA1AF4">
              <w:rPr>
                <w:rStyle w:val="Strong"/>
                <w:b w:val="0"/>
                <w:bCs w:val="0"/>
              </w:rPr>
              <w:t>Wi-Fi, cellular, satellite, broadcasting</w:t>
            </w:r>
            <w:r w:rsidRPr="00EA1AF4">
              <w:rPr>
                <w:b/>
                <w:bCs/>
              </w:rPr>
              <w:t>.</w:t>
            </w:r>
          </w:p>
        </w:tc>
      </w:tr>
      <w:tr w:rsidR="00EA1AF4" w14:paraId="633E0498" w14:textId="77777777" w:rsidTr="00C66721">
        <w:tc>
          <w:tcPr>
            <w:tcW w:w="3174" w:type="dxa"/>
            <w:vAlign w:val="center"/>
          </w:tcPr>
          <w:p w14:paraId="199FB28C" w14:textId="619F3A9A" w:rsidR="00EA1AF4" w:rsidRDefault="00EA1AF4" w:rsidP="00EA1AF4">
            <w:pPr>
              <w:rPr>
                <w:rStyle w:val="Strong"/>
              </w:rPr>
            </w:pPr>
            <w:r>
              <w:rPr>
                <w:rStyle w:val="Strong"/>
              </w:rPr>
              <w:t>7.Reliability</w:t>
            </w:r>
          </w:p>
        </w:tc>
        <w:tc>
          <w:tcPr>
            <w:tcW w:w="3171" w:type="dxa"/>
            <w:vAlign w:val="center"/>
          </w:tcPr>
          <w:p w14:paraId="1E916A05" w14:textId="07FBC062" w:rsidR="00EA1AF4" w:rsidRDefault="00EA1AF4" w:rsidP="00EA1AF4">
            <w:r w:rsidRPr="00EA1AF4">
              <w:t xml:space="preserve">More reliable for </w:t>
            </w:r>
            <w:r w:rsidRPr="00513143">
              <w:t>stable connections.</w:t>
            </w:r>
          </w:p>
        </w:tc>
        <w:tc>
          <w:tcPr>
            <w:tcW w:w="3185" w:type="dxa"/>
            <w:vAlign w:val="center"/>
          </w:tcPr>
          <w:p w14:paraId="4B9D0E65" w14:textId="42C264CC" w:rsidR="00EA1AF4" w:rsidRDefault="00EA1AF4" w:rsidP="00EA1AF4">
            <w:r>
              <w:t>L</w:t>
            </w:r>
            <w:r w:rsidRPr="00EA1AF4">
              <w:t>ess reliable, affected by distance and environment.</w:t>
            </w:r>
          </w:p>
        </w:tc>
      </w:tr>
    </w:tbl>
    <w:p w14:paraId="16C32A5A" w14:textId="77777777" w:rsidR="00FA0392" w:rsidRDefault="00FA0392" w:rsidP="00FA039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303E685" w14:textId="77777777" w:rsidR="00C90EDD" w:rsidRDefault="00C90EDD" w:rsidP="00FA039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5875EE8" w14:textId="77777777" w:rsidR="00C90EDD" w:rsidRDefault="00C90EDD" w:rsidP="00FA0392">
      <w:pPr>
        <w:pBdr>
          <w:top w:val="nil"/>
          <w:left w:val="nil"/>
          <w:bottom w:val="nil"/>
          <w:right w:val="nil"/>
          <w:between w:val="nil"/>
        </w:pBdr>
        <w:ind w:left="360"/>
        <w:rPr>
          <w:ins w:id="0" w:author="Microsoft Word" w:date="2025-07-04T23:35:00Z" w16du:dateUtc="2025-07-04T18:05:00Z"/>
          <w:rFonts w:ascii="Cambria" w:eastAsia="Cambria" w:hAnsi="Cambria" w:cs="Cambria"/>
          <w:b/>
          <w:color w:val="000000"/>
          <w:sz w:val="24"/>
          <w:szCs w:val="24"/>
        </w:rPr>
      </w:pPr>
    </w:p>
    <w:p w14:paraId="1B10C58F" w14:textId="77777777" w:rsidR="00137993" w:rsidRDefault="00BC3DED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cross-wired cable and straight through cable diagram (Color Code wise).</w:t>
      </w:r>
    </w:p>
    <w:p w14:paraId="3A5391AA" w14:textId="77777777" w:rsidR="00FE70F5" w:rsidRPr="00FE70F5" w:rsidRDefault="00FE70F5" w:rsidP="00FE70F5"/>
    <w:p w14:paraId="6D77B379" w14:textId="77777777" w:rsidR="00137993" w:rsidRDefault="00BC3D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5F3EE27B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tbl>
      <w:tblPr>
        <w:tblStyle w:val="TableGrid"/>
        <w:tblW w:w="0" w:type="auto"/>
        <w:tblInd w:w="1564" w:type="dxa"/>
        <w:tblLook w:val="04A0" w:firstRow="1" w:lastRow="0" w:firstColumn="1" w:lastColumn="0" w:noHBand="0" w:noVBand="1"/>
      </w:tblPr>
      <w:tblGrid>
        <w:gridCol w:w="976"/>
        <w:gridCol w:w="1701"/>
        <w:gridCol w:w="1701"/>
      </w:tblGrid>
      <w:tr w:rsidR="00DD78AE" w14:paraId="2B892B98" w14:textId="77777777" w:rsidTr="00DD78AE">
        <w:trPr>
          <w:ins w:id="2" w:author="Microsoft Word" w:date="2025-07-04T23:35:00Z"/>
        </w:trPr>
        <w:tc>
          <w:tcPr>
            <w:tcW w:w="976" w:type="dxa"/>
            <w:vAlign w:val="center"/>
          </w:tcPr>
          <w:p w14:paraId="623EB2D9" w14:textId="507D9F64" w:rsidR="00DD78AE" w:rsidRDefault="00DD78AE" w:rsidP="00DD78AE">
            <w:pPr>
              <w:rPr>
                <w:ins w:id="3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4" w:author="Microsoft Word" w:date="2025-07-04T23:35:00Z" w16du:dateUtc="2025-07-04T18:05:00Z">
              <w:r>
                <w:rPr>
                  <w:rStyle w:val="Strong"/>
                </w:rPr>
                <w:t>Pin No</w:t>
              </w:r>
            </w:ins>
          </w:p>
        </w:tc>
        <w:tc>
          <w:tcPr>
            <w:tcW w:w="1701" w:type="dxa"/>
            <w:vAlign w:val="center"/>
          </w:tcPr>
          <w:p w14:paraId="1A6029CB" w14:textId="7E589664" w:rsidR="00DD78AE" w:rsidRDefault="00DD78AE" w:rsidP="00DD78AE">
            <w:pPr>
              <w:rPr>
                <w:ins w:id="5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6" w:author="Microsoft Word" w:date="2025-07-04T23:35:00Z" w16du:dateUtc="2025-07-04T18:05:00Z">
              <w:r>
                <w:rPr>
                  <w:rStyle w:val="Strong"/>
                </w:rPr>
                <w:t>T568A (End A)</w:t>
              </w:r>
            </w:ins>
          </w:p>
        </w:tc>
        <w:tc>
          <w:tcPr>
            <w:tcW w:w="1701" w:type="dxa"/>
            <w:vAlign w:val="center"/>
          </w:tcPr>
          <w:p w14:paraId="763006FE" w14:textId="278E7D14" w:rsidR="00DD78AE" w:rsidRDefault="00DD78AE" w:rsidP="00DD78AE">
            <w:pPr>
              <w:rPr>
                <w:ins w:id="7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8" w:author="Microsoft Word" w:date="2025-07-04T23:35:00Z" w16du:dateUtc="2025-07-04T18:05:00Z">
              <w:r>
                <w:rPr>
                  <w:rStyle w:val="Strong"/>
                </w:rPr>
                <w:t>T568B (End B)</w:t>
              </w:r>
            </w:ins>
          </w:p>
        </w:tc>
      </w:tr>
      <w:tr w:rsidR="00DD78AE" w14:paraId="5CBBB584" w14:textId="77777777" w:rsidTr="00DD78AE">
        <w:trPr>
          <w:ins w:id="9" w:author="Microsoft Word" w:date="2025-07-04T23:35:00Z"/>
        </w:trPr>
        <w:tc>
          <w:tcPr>
            <w:tcW w:w="976" w:type="dxa"/>
            <w:vAlign w:val="center"/>
          </w:tcPr>
          <w:p w14:paraId="485A40A8" w14:textId="206140C2" w:rsidR="00DD78AE" w:rsidRDefault="00DD78AE" w:rsidP="00DD78AE">
            <w:pPr>
              <w:rPr>
                <w:ins w:id="10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1" w:author="Microsoft Word" w:date="2025-07-04T23:35:00Z" w16du:dateUtc="2025-07-04T18:05:00Z">
              <w:r>
                <w:t>1</w:t>
              </w:r>
            </w:ins>
          </w:p>
        </w:tc>
        <w:tc>
          <w:tcPr>
            <w:tcW w:w="1701" w:type="dxa"/>
            <w:vAlign w:val="center"/>
          </w:tcPr>
          <w:p w14:paraId="496F5016" w14:textId="4DFE19CF" w:rsidR="00DD78AE" w:rsidRDefault="00DD78AE" w:rsidP="00DD78AE">
            <w:pPr>
              <w:rPr>
                <w:ins w:id="12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3" w:author="Microsoft Word" w:date="2025-07-04T23:35:00Z" w16du:dateUtc="2025-07-04T18:05:00Z">
              <w:r>
                <w:t>Green-White</w:t>
              </w:r>
            </w:ins>
          </w:p>
        </w:tc>
        <w:tc>
          <w:tcPr>
            <w:tcW w:w="1701" w:type="dxa"/>
            <w:vAlign w:val="center"/>
          </w:tcPr>
          <w:p w14:paraId="4E603AC7" w14:textId="2830F10B" w:rsidR="00DD78AE" w:rsidRDefault="00DD78AE" w:rsidP="00DD78AE">
            <w:pPr>
              <w:rPr>
                <w:ins w:id="14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5" w:author="Microsoft Word" w:date="2025-07-04T23:35:00Z" w16du:dateUtc="2025-07-04T18:05:00Z">
              <w:r>
                <w:t>Orange-White</w:t>
              </w:r>
            </w:ins>
          </w:p>
        </w:tc>
      </w:tr>
      <w:tr w:rsidR="00DD78AE" w14:paraId="6A197705" w14:textId="77777777" w:rsidTr="00DD78AE">
        <w:trPr>
          <w:ins w:id="16" w:author="Microsoft Word" w:date="2025-07-04T23:35:00Z"/>
        </w:trPr>
        <w:tc>
          <w:tcPr>
            <w:tcW w:w="976" w:type="dxa"/>
            <w:vAlign w:val="center"/>
          </w:tcPr>
          <w:p w14:paraId="282F5EE6" w14:textId="789BFA79" w:rsidR="00DD78AE" w:rsidRDefault="00DD78AE" w:rsidP="00DD78AE">
            <w:pPr>
              <w:rPr>
                <w:ins w:id="17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8" w:author="Microsoft Word" w:date="2025-07-04T23:35:00Z" w16du:dateUtc="2025-07-04T18:05:00Z">
              <w:r>
                <w:t>2</w:t>
              </w:r>
            </w:ins>
          </w:p>
        </w:tc>
        <w:tc>
          <w:tcPr>
            <w:tcW w:w="1701" w:type="dxa"/>
            <w:vAlign w:val="center"/>
          </w:tcPr>
          <w:p w14:paraId="3C585E25" w14:textId="12E4FF1A" w:rsidR="00DD78AE" w:rsidRDefault="00DD78AE" w:rsidP="00DD78AE">
            <w:pPr>
              <w:rPr>
                <w:ins w:id="19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20" w:author="Microsoft Word" w:date="2025-07-04T23:35:00Z" w16du:dateUtc="2025-07-04T18:05:00Z">
              <w:r>
                <w:t>Green</w:t>
              </w:r>
            </w:ins>
          </w:p>
        </w:tc>
        <w:tc>
          <w:tcPr>
            <w:tcW w:w="1701" w:type="dxa"/>
            <w:vAlign w:val="center"/>
          </w:tcPr>
          <w:p w14:paraId="25207AF3" w14:textId="761B47C2" w:rsidR="00DD78AE" w:rsidRDefault="00DD78AE" w:rsidP="00DD78AE">
            <w:pPr>
              <w:rPr>
                <w:ins w:id="21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22" w:author="Microsoft Word" w:date="2025-07-04T23:35:00Z" w16du:dateUtc="2025-07-04T18:05:00Z">
              <w:r>
                <w:t>Orange</w:t>
              </w:r>
            </w:ins>
          </w:p>
        </w:tc>
      </w:tr>
      <w:tr w:rsidR="00DD78AE" w14:paraId="6EA68CCC" w14:textId="77777777" w:rsidTr="00DD78AE">
        <w:trPr>
          <w:ins w:id="23" w:author="Microsoft Word" w:date="2025-07-04T23:35:00Z"/>
        </w:trPr>
        <w:tc>
          <w:tcPr>
            <w:tcW w:w="976" w:type="dxa"/>
            <w:vAlign w:val="center"/>
          </w:tcPr>
          <w:p w14:paraId="6DF7E43D" w14:textId="0F9CC9FA" w:rsidR="00DD78AE" w:rsidRDefault="00DD78AE" w:rsidP="00DD78AE">
            <w:pPr>
              <w:rPr>
                <w:ins w:id="24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25" w:author="Microsoft Word" w:date="2025-07-04T23:35:00Z" w16du:dateUtc="2025-07-04T18:05:00Z">
              <w:r>
                <w:t>3</w:t>
              </w:r>
            </w:ins>
          </w:p>
        </w:tc>
        <w:tc>
          <w:tcPr>
            <w:tcW w:w="1701" w:type="dxa"/>
            <w:vAlign w:val="center"/>
          </w:tcPr>
          <w:p w14:paraId="59FBE7CD" w14:textId="0CFD2FE6" w:rsidR="00DD78AE" w:rsidRDefault="00DD78AE" w:rsidP="00DD78AE">
            <w:pPr>
              <w:rPr>
                <w:ins w:id="26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27" w:author="Microsoft Word" w:date="2025-07-04T23:35:00Z" w16du:dateUtc="2025-07-04T18:05:00Z">
              <w:r>
                <w:t>Orange-White</w:t>
              </w:r>
            </w:ins>
          </w:p>
        </w:tc>
        <w:tc>
          <w:tcPr>
            <w:tcW w:w="1701" w:type="dxa"/>
            <w:vAlign w:val="center"/>
          </w:tcPr>
          <w:p w14:paraId="2FF89630" w14:textId="6823473F" w:rsidR="00DD78AE" w:rsidRDefault="00DD78AE" w:rsidP="00DD78AE">
            <w:pPr>
              <w:rPr>
                <w:ins w:id="28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29" w:author="Microsoft Word" w:date="2025-07-04T23:35:00Z" w16du:dateUtc="2025-07-04T18:05:00Z">
              <w:r>
                <w:t>Green-White</w:t>
              </w:r>
            </w:ins>
          </w:p>
        </w:tc>
      </w:tr>
      <w:tr w:rsidR="00DD78AE" w14:paraId="11B3E6E6" w14:textId="77777777" w:rsidTr="00DD78AE">
        <w:trPr>
          <w:ins w:id="30" w:author="Microsoft Word" w:date="2025-07-04T23:35:00Z"/>
        </w:trPr>
        <w:tc>
          <w:tcPr>
            <w:tcW w:w="976" w:type="dxa"/>
            <w:vAlign w:val="center"/>
          </w:tcPr>
          <w:p w14:paraId="06745464" w14:textId="2C711AAC" w:rsidR="00DD78AE" w:rsidRDefault="00DD78AE" w:rsidP="00DD78AE">
            <w:pPr>
              <w:rPr>
                <w:ins w:id="31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32" w:author="Microsoft Word" w:date="2025-07-04T23:35:00Z" w16du:dateUtc="2025-07-04T18:05:00Z">
              <w:r>
                <w:t>4</w:t>
              </w:r>
            </w:ins>
          </w:p>
        </w:tc>
        <w:tc>
          <w:tcPr>
            <w:tcW w:w="1701" w:type="dxa"/>
            <w:vAlign w:val="center"/>
          </w:tcPr>
          <w:p w14:paraId="37D6318F" w14:textId="0A1909B6" w:rsidR="00DD78AE" w:rsidRDefault="00DD78AE" w:rsidP="00DD78AE">
            <w:pPr>
              <w:rPr>
                <w:ins w:id="33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34" w:author="Microsoft Word" w:date="2025-07-04T23:35:00Z" w16du:dateUtc="2025-07-04T18:05:00Z">
              <w:r>
                <w:t>Blue</w:t>
              </w:r>
            </w:ins>
          </w:p>
        </w:tc>
        <w:tc>
          <w:tcPr>
            <w:tcW w:w="1701" w:type="dxa"/>
            <w:vAlign w:val="center"/>
          </w:tcPr>
          <w:p w14:paraId="2F37FB64" w14:textId="7D963AB1" w:rsidR="00DD78AE" w:rsidRDefault="00DD78AE" w:rsidP="00DD78AE">
            <w:pPr>
              <w:rPr>
                <w:ins w:id="35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36" w:author="Microsoft Word" w:date="2025-07-04T23:35:00Z" w16du:dateUtc="2025-07-04T18:05:00Z">
              <w:r>
                <w:t>Blue</w:t>
              </w:r>
            </w:ins>
          </w:p>
        </w:tc>
      </w:tr>
      <w:tr w:rsidR="00DD78AE" w14:paraId="4F6CF2BA" w14:textId="77777777" w:rsidTr="00DD78AE">
        <w:trPr>
          <w:ins w:id="37" w:author="Microsoft Word" w:date="2025-07-04T23:35:00Z"/>
        </w:trPr>
        <w:tc>
          <w:tcPr>
            <w:tcW w:w="976" w:type="dxa"/>
            <w:vAlign w:val="center"/>
          </w:tcPr>
          <w:p w14:paraId="3DADC88B" w14:textId="0756A59F" w:rsidR="00DD78AE" w:rsidRDefault="00DD78AE" w:rsidP="00DD78AE">
            <w:pPr>
              <w:rPr>
                <w:ins w:id="38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39" w:author="Microsoft Word" w:date="2025-07-04T23:35:00Z" w16du:dateUtc="2025-07-04T18:05:00Z">
              <w:r>
                <w:t>5</w:t>
              </w:r>
            </w:ins>
          </w:p>
        </w:tc>
        <w:tc>
          <w:tcPr>
            <w:tcW w:w="1701" w:type="dxa"/>
            <w:vAlign w:val="center"/>
          </w:tcPr>
          <w:p w14:paraId="4EF33ECF" w14:textId="221C680E" w:rsidR="00DD78AE" w:rsidRDefault="00DD78AE" w:rsidP="00DD78AE">
            <w:pPr>
              <w:rPr>
                <w:ins w:id="40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41" w:author="Microsoft Word" w:date="2025-07-04T23:35:00Z" w16du:dateUtc="2025-07-04T18:05:00Z">
              <w:r>
                <w:t>Blue-White</w:t>
              </w:r>
            </w:ins>
          </w:p>
        </w:tc>
        <w:tc>
          <w:tcPr>
            <w:tcW w:w="1701" w:type="dxa"/>
            <w:vAlign w:val="center"/>
          </w:tcPr>
          <w:p w14:paraId="64BD5B85" w14:textId="36D0A9C4" w:rsidR="00DD78AE" w:rsidRDefault="00DD78AE" w:rsidP="00DD78AE">
            <w:pPr>
              <w:rPr>
                <w:ins w:id="42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43" w:author="Microsoft Word" w:date="2025-07-04T23:35:00Z" w16du:dateUtc="2025-07-04T18:05:00Z">
              <w:r>
                <w:t>Blue-White</w:t>
              </w:r>
            </w:ins>
          </w:p>
        </w:tc>
      </w:tr>
      <w:tr w:rsidR="00DD78AE" w14:paraId="02F6A626" w14:textId="77777777" w:rsidTr="00DD78AE">
        <w:trPr>
          <w:ins w:id="44" w:author="Microsoft Word" w:date="2025-07-04T23:35:00Z"/>
        </w:trPr>
        <w:tc>
          <w:tcPr>
            <w:tcW w:w="976" w:type="dxa"/>
            <w:vAlign w:val="center"/>
          </w:tcPr>
          <w:p w14:paraId="21A8BB9D" w14:textId="7E0DA562" w:rsidR="00DD78AE" w:rsidRDefault="00DD78AE" w:rsidP="00DD78AE">
            <w:pPr>
              <w:rPr>
                <w:ins w:id="45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46" w:author="Microsoft Word" w:date="2025-07-04T23:35:00Z" w16du:dateUtc="2025-07-04T18:05:00Z">
              <w:r>
                <w:t>6</w:t>
              </w:r>
            </w:ins>
          </w:p>
        </w:tc>
        <w:tc>
          <w:tcPr>
            <w:tcW w:w="1701" w:type="dxa"/>
            <w:vAlign w:val="center"/>
          </w:tcPr>
          <w:p w14:paraId="61323B0B" w14:textId="6C8E90FE" w:rsidR="00DD78AE" w:rsidRDefault="00DD78AE" w:rsidP="00DD78AE">
            <w:pPr>
              <w:rPr>
                <w:ins w:id="47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48" w:author="Microsoft Word" w:date="2025-07-04T23:35:00Z" w16du:dateUtc="2025-07-04T18:05:00Z">
              <w:r>
                <w:t>Orange</w:t>
              </w:r>
            </w:ins>
          </w:p>
        </w:tc>
        <w:tc>
          <w:tcPr>
            <w:tcW w:w="1701" w:type="dxa"/>
            <w:vAlign w:val="center"/>
          </w:tcPr>
          <w:p w14:paraId="5F0FF9FF" w14:textId="345D4BCC" w:rsidR="00DD78AE" w:rsidRDefault="00DD78AE" w:rsidP="00DD78AE">
            <w:pPr>
              <w:rPr>
                <w:ins w:id="49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50" w:author="Microsoft Word" w:date="2025-07-04T23:35:00Z" w16du:dateUtc="2025-07-04T18:05:00Z">
              <w:r>
                <w:t>Green</w:t>
              </w:r>
            </w:ins>
          </w:p>
        </w:tc>
      </w:tr>
      <w:tr w:rsidR="00DD78AE" w14:paraId="64ECA28D" w14:textId="77777777" w:rsidTr="00DD78AE">
        <w:trPr>
          <w:ins w:id="51" w:author="Microsoft Word" w:date="2025-07-04T23:35:00Z"/>
        </w:trPr>
        <w:tc>
          <w:tcPr>
            <w:tcW w:w="976" w:type="dxa"/>
            <w:vAlign w:val="center"/>
          </w:tcPr>
          <w:p w14:paraId="4B50B29B" w14:textId="7A319DC2" w:rsidR="00DD78AE" w:rsidRDefault="00DD78AE" w:rsidP="00DD78AE">
            <w:pPr>
              <w:rPr>
                <w:ins w:id="52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53" w:author="Microsoft Word" w:date="2025-07-04T23:35:00Z" w16du:dateUtc="2025-07-04T18:05:00Z">
              <w:r>
                <w:t>7</w:t>
              </w:r>
            </w:ins>
          </w:p>
        </w:tc>
        <w:tc>
          <w:tcPr>
            <w:tcW w:w="1701" w:type="dxa"/>
            <w:vAlign w:val="center"/>
          </w:tcPr>
          <w:p w14:paraId="71E0C3FE" w14:textId="5C7E14B6" w:rsidR="00DD78AE" w:rsidRDefault="00DD78AE" w:rsidP="00DD78AE">
            <w:pPr>
              <w:rPr>
                <w:ins w:id="54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55" w:author="Microsoft Word" w:date="2025-07-04T23:35:00Z" w16du:dateUtc="2025-07-04T18:05:00Z">
              <w:r>
                <w:t>Brown-White</w:t>
              </w:r>
            </w:ins>
          </w:p>
        </w:tc>
        <w:tc>
          <w:tcPr>
            <w:tcW w:w="1701" w:type="dxa"/>
            <w:vAlign w:val="center"/>
          </w:tcPr>
          <w:p w14:paraId="56CBD664" w14:textId="6BED600F" w:rsidR="00DD78AE" w:rsidRDefault="00DD78AE" w:rsidP="00DD78AE">
            <w:pPr>
              <w:rPr>
                <w:ins w:id="56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57" w:author="Microsoft Word" w:date="2025-07-04T23:35:00Z" w16du:dateUtc="2025-07-04T18:05:00Z">
              <w:r>
                <w:t>Brown-White</w:t>
              </w:r>
            </w:ins>
          </w:p>
        </w:tc>
      </w:tr>
      <w:tr w:rsidR="00DD78AE" w14:paraId="509819A6" w14:textId="77777777" w:rsidTr="00DD78AE">
        <w:trPr>
          <w:ins w:id="58" w:author="Microsoft Word" w:date="2025-07-04T23:35:00Z"/>
        </w:trPr>
        <w:tc>
          <w:tcPr>
            <w:tcW w:w="976" w:type="dxa"/>
            <w:vAlign w:val="center"/>
          </w:tcPr>
          <w:p w14:paraId="6524EE76" w14:textId="0C8B0667" w:rsidR="00DD78AE" w:rsidRDefault="00DD78AE" w:rsidP="00DD78AE">
            <w:pPr>
              <w:rPr>
                <w:ins w:id="59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60" w:author="Microsoft Word" w:date="2025-07-04T23:35:00Z" w16du:dateUtc="2025-07-04T18:05:00Z">
              <w:r>
                <w:t>8</w:t>
              </w:r>
            </w:ins>
          </w:p>
        </w:tc>
        <w:tc>
          <w:tcPr>
            <w:tcW w:w="1701" w:type="dxa"/>
            <w:vAlign w:val="center"/>
          </w:tcPr>
          <w:p w14:paraId="54DD0CA4" w14:textId="4C816712" w:rsidR="00DD78AE" w:rsidRDefault="00DD78AE" w:rsidP="00DD78AE">
            <w:pPr>
              <w:rPr>
                <w:ins w:id="61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62" w:author="Microsoft Word" w:date="2025-07-04T23:35:00Z" w16du:dateUtc="2025-07-04T18:05:00Z">
              <w:r>
                <w:t>Brown</w:t>
              </w:r>
            </w:ins>
          </w:p>
        </w:tc>
        <w:tc>
          <w:tcPr>
            <w:tcW w:w="1701" w:type="dxa"/>
            <w:vAlign w:val="center"/>
          </w:tcPr>
          <w:p w14:paraId="3F3ADF5F" w14:textId="1B5C0C96" w:rsidR="00DD78AE" w:rsidRDefault="00DD78AE" w:rsidP="00DD78AE">
            <w:pPr>
              <w:rPr>
                <w:ins w:id="63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64" w:author="Microsoft Word" w:date="2025-07-04T23:35:00Z" w16du:dateUtc="2025-07-04T18:05:00Z">
              <w:r>
                <w:t>Brown</w:t>
              </w:r>
            </w:ins>
          </w:p>
        </w:tc>
      </w:tr>
    </w:tbl>
    <w:p w14:paraId="318135E1" w14:textId="77777777" w:rsidR="00DD78AE" w:rsidRDefault="00DD78AE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65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C3381B3" w14:textId="64C723E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66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1C0DF34A" w14:textId="46B9361A" w:rsidR="00FE70F5" w:rsidRDefault="00F01EF0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67" w:author="Microsoft Word" w:date="2025-07-04T23:35:00Z" w16du:dateUtc="2025-07-04T18:05:00Z"/>
          <w:rFonts w:eastAsia="Calibri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13312F1F" wp14:editId="4A5D4D79">
            <wp:simplePos x="0" y="0"/>
            <wp:positionH relativeFrom="page">
              <wp:align>center</wp:align>
            </wp:positionH>
            <wp:positionV relativeFrom="paragraph">
              <wp:posOffset>65405</wp:posOffset>
            </wp:positionV>
            <wp:extent cx="5790565" cy="1937385"/>
            <wp:effectExtent l="0" t="0" r="635" b="5715"/>
            <wp:wrapTight wrapText="bothSides">
              <wp:wrapPolygon edited="0">
                <wp:start x="0" y="0"/>
                <wp:lineTo x="0" y="21451"/>
                <wp:lineTo x="21531" y="21451"/>
                <wp:lineTo x="21531" y="0"/>
                <wp:lineTo x="0" y="0"/>
              </wp:wrapPolygon>
            </wp:wrapTight>
            <wp:docPr id="2133618655" name="Picture 4" descr="Null Modem &amp; Crossover Ethernet Pin O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 Modem &amp; Crossover Ethernet Pin Ou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B0AAC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68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34FB70C2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69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7EB5B2BD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0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0ACE57B1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1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08AA2A9D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2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1A3AF984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3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35E08000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4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3005CB5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5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0C600383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6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18C37CD3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7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59036B44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8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20F179E6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79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6DBA070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0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25B1E1FD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1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4D5679D2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2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8CD6969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3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7F89A1A3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4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4EF4FAF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5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25CE25DC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6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3FEA8814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7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14E39986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8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8006876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89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0E5A5575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0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554F7BD1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1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77FF152A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2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00C0D700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3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30ED8A6F" w14:textId="77777777" w:rsidR="00FE70F5" w:rsidRDefault="00FE70F5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4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7274ED1C" w14:textId="77777777" w:rsidR="00DD78AE" w:rsidRDefault="00DD78AE" w:rsidP="00FE70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5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p w14:paraId="6FB6E7EC" w14:textId="77777777" w:rsidR="00137993" w:rsidRDefault="00BC3D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6020D40B" w14:textId="77777777" w:rsidR="00DD78AE" w:rsidRDefault="00DD78AE" w:rsidP="00DD78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96" w:author="Microsoft Word" w:date="2025-07-04T23:35:00Z" w16du:dateUtc="2025-07-04T18:05:00Z"/>
          <w:rFonts w:eastAsia="Calibri"/>
          <w:color w:val="000000"/>
          <w:sz w:val="24"/>
          <w:szCs w:val="24"/>
        </w:rPr>
      </w:pPr>
    </w:p>
    <w:tbl>
      <w:tblPr>
        <w:tblStyle w:val="TableGrid"/>
        <w:tblW w:w="0" w:type="auto"/>
        <w:tblInd w:w="1726" w:type="dxa"/>
        <w:tblLook w:val="04A0" w:firstRow="1" w:lastRow="0" w:firstColumn="1" w:lastColumn="0" w:noHBand="0" w:noVBand="1"/>
      </w:tblPr>
      <w:tblGrid>
        <w:gridCol w:w="976"/>
        <w:gridCol w:w="1843"/>
      </w:tblGrid>
      <w:tr w:rsidR="00DD78AE" w14:paraId="35346AAC" w14:textId="77777777" w:rsidTr="00DD78AE">
        <w:trPr>
          <w:ins w:id="97" w:author="Microsoft Word" w:date="2025-07-04T23:35:00Z"/>
        </w:trPr>
        <w:tc>
          <w:tcPr>
            <w:tcW w:w="976" w:type="dxa"/>
            <w:vAlign w:val="center"/>
          </w:tcPr>
          <w:p w14:paraId="0CF73855" w14:textId="77777777" w:rsidR="00DD78AE" w:rsidRDefault="00DD78AE" w:rsidP="00033D70">
            <w:pPr>
              <w:rPr>
                <w:ins w:id="98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99" w:author="Microsoft Word" w:date="2025-07-04T23:35:00Z" w16du:dateUtc="2025-07-04T18:05:00Z">
              <w:r w:rsidRPr="00FE70F5">
                <w:rPr>
                  <w:rFonts w:eastAsia="Calibri"/>
                  <w:b/>
                  <w:bCs/>
                  <w:color w:val="000000"/>
                  <w:sz w:val="24"/>
                  <w:szCs w:val="24"/>
                  <w:lang w:val="en-IN"/>
                </w:rPr>
                <w:t>Pin No</w:t>
              </w:r>
            </w:ins>
          </w:p>
        </w:tc>
        <w:tc>
          <w:tcPr>
            <w:tcW w:w="1843" w:type="dxa"/>
            <w:vAlign w:val="center"/>
          </w:tcPr>
          <w:p w14:paraId="0338CD9B" w14:textId="77777777" w:rsidR="00DD78AE" w:rsidRDefault="00DD78AE" w:rsidP="00033D70">
            <w:pPr>
              <w:rPr>
                <w:ins w:id="100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01" w:author="Microsoft Word" w:date="2025-07-04T23:35:00Z" w16du:dateUtc="2025-07-04T18:05:00Z">
              <w:r w:rsidRPr="00FE70F5">
                <w:rPr>
                  <w:rFonts w:eastAsia="Calibri"/>
                  <w:b/>
                  <w:bCs/>
                  <w:color w:val="000000"/>
                  <w:sz w:val="24"/>
                  <w:szCs w:val="24"/>
                  <w:lang w:val="en-IN"/>
                </w:rPr>
                <w:t>Wire Color</w:t>
              </w:r>
            </w:ins>
          </w:p>
        </w:tc>
      </w:tr>
      <w:tr w:rsidR="00DD78AE" w14:paraId="52B4DA53" w14:textId="77777777" w:rsidTr="00DD78AE">
        <w:trPr>
          <w:ins w:id="102" w:author="Microsoft Word" w:date="2025-07-04T23:35:00Z"/>
        </w:trPr>
        <w:tc>
          <w:tcPr>
            <w:tcW w:w="976" w:type="dxa"/>
            <w:vAlign w:val="center"/>
          </w:tcPr>
          <w:p w14:paraId="36ED1BFC" w14:textId="77777777" w:rsidR="00DD78AE" w:rsidRDefault="00DD78AE" w:rsidP="00033D70">
            <w:pPr>
              <w:rPr>
                <w:ins w:id="103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04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1</w:t>
              </w:r>
            </w:ins>
          </w:p>
        </w:tc>
        <w:tc>
          <w:tcPr>
            <w:tcW w:w="1843" w:type="dxa"/>
            <w:vAlign w:val="center"/>
          </w:tcPr>
          <w:p w14:paraId="415771C8" w14:textId="77777777" w:rsidR="00DD78AE" w:rsidRDefault="00DD78AE" w:rsidP="00033D70">
            <w:pPr>
              <w:rPr>
                <w:ins w:id="105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06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Orange-White</w:t>
              </w:r>
            </w:ins>
          </w:p>
        </w:tc>
      </w:tr>
      <w:tr w:rsidR="00DD78AE" w14:paraId="086C3318" w14:textId="77777777" w:rsidTr="00DD78AE">
        <w:trPr>
          <w:ins w:id="107" w:author="Microsoft Word" w:date="2025-07-04T23:35:00Z"/>
        </w:trPr>
        <w:tc>
          <w:tcPr>
            <w:tcW w:w="976" w:type="dxa"/>
            <w:vAlign w:val="center"/>
          </w:tcPr>
          <w:p w14:paraId="7F2885BA" w14:textId="77777777" w:rsidR="00DD78AE" w:rsidRDefault="00DD78AE" w:rsidP="00033D70">
            <w:pPr>
              <w:rPr>
                <w:ins w:id="108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09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2</w:t>
              </w:r>
            </w:ins>
          </w:p>
        </w:tc>
        <w:tc>
          <w:tcPr>
            <w:tcW w:w="1843" w:type="dxa"/>
            <w:vAlign w:val="center"/>
          </w:tcPr>
          <w:p w14:paraId="509F4022" w14:textId="77777777" w:rsidR="00DD78AE" w:rsidRDefault="00DD78AE" w:rsidP="00033D70">
            <w:pPr>
              <w:rPr>
                <w:ins w:id="110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11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Orange</w:t>
              </w:r>
            </w:ins>
          </w:p>
        </w:tc>
      </w:tr>
      <w:tr w:rsidR="00DD78AE" w14:paraId="597740FD" w14:textId="77777777" w:rsidTr="00DD78AE">
        <w:trPr>
          <w:ins w:id="112" w:author="Microsoft Word" w:date="2025-07-04T23:35:00Z"/>
        </w:trPr>
        <w:tc>
          <w:tcPr>
            <w:tcW w:w="976" w:type="dxa"/>
            <w:vAlign w:val="center"/>
          </w:tcPr>
          <w:p w14:paraId="39F0D1EC" w14:textId="77777777" w:rsidR="00DD78AE" w:rsidRDefault="00DD78AE" w:rsidP="00033D70">
            <w:pPr>
              <w:rPr>
                <w:ins w:id="113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14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3</w:t>
              </w:r>
            </w:ins>
          </w:p>
        </w:tc>
        <w:tc>
          <w:tcPr>
            <w:tcW w:w="1843" w:type="dxa"/>
            <w:vAlign w:val="center"/>
          </w:tcPr>
          <w:p w14:paraId="66B21908" w14:textId="77777777" w:rsidR="00DD78AE" w:rsidRDefault="00DD78AE" w:rsidP="00033D70">
            <w:pPr>
              <w:rPr>
                <w:ins w:id="115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16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Green-White</w:t>
              </w:r>
            </w:ins>
          </w:p>
        </w:tc>
      </w:tr>
      <w:tr w:rsidR="00DD78AE" w14:paraId="4B99C0E2" w14:textId="77777777" w:rsidTr="00DD78AE">
        <w:trPr>
          <w:ins w:id="117" w:author="Microsoft Word" w:date="2025-07-04T23:35:00Z"/>
        </w:trPr>
        <w:tc>
          <w:tcPr>
            <w:tcW w:w="976" w:type="dxa"/>
            <w:vAlign w:val="center"/>
          </w:tcPr>
          <w:p w14:paraId="4F051821" w14:textId="77777777" w:rsidR="00DD78AE" w:rsidRDefault="00DD78AE" w:rsidP="00033D70">
            <w:pPr>
              <w:rPr>
                <w:ins w:id="118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19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4</w:t>
              </w:r>
            </w:ins>
          </w:p>
        </w:tc>
        <w:tc>
          <w:tcPr>
            <w:tcW w:w="1843" w:type="dxa"/>
            <w:vAlign w:val="center"/>
          </w:tcPr>
          <w:p w14:paraId="117B8B40" w14:textId="77777777" w:rsidR="00DD78AE" w:rsidRDefault="00DD78AE" w:rsidP="00033D70">
            <w:pPr>
              <w:rPr>
                <w:ins w:id="120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21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Blue</w:t>
              </w:r>
            </w:ins>
          </w:p>
        </w:tc>
      </w:tr>
      <w:tr w:rsidR="00DD78AE" w14:paraId="6CE8844E" w14:textId="77777777" w:rsidTr="00DD78AE">
        <w:trPr>
          <w:ins w:id="122" w:author="Microsoft Word" w:date="2025-07-04T23:35:00Z"/>
        </w:trPr>
        <w:tc>
          <w:tcPr>
            <w:tcW w:w="976" w:type="dxa"/>
            <w:vAlign w:val="center"/>
          </w:tcPr>
          <w:p w14:paraId="64898580" w14:textId="77777777" w:rsidR="00DD78AE" w:rsidRDefault="00DD78AE" w:rsidP="00033D70">
            <w:pPr>
              <w:rPr>
                <w:ins w:id="123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24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5</w:t>
              </w:r>
            </w:ins>
          </w:p>
        </w:tc>
        <w:tc>
          <w:tcPr>
            <w:tcW w:w="1843" w:type="dxa"/>
            <w:vAlign w:val="center"/>
          </w:tcPr>
          <w:p w14:paraId="0AD372D1" w14:textId="77777777" w:rsidR="00DD78AE" w:rsidRDefault="00DD78AE" w:rsidP="00033D70">
            <w:pPr>
              <w:rPr>
                <w:ins w:id="125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26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Blue-White</w:t>
              </w:r>
            </w:ins>
          </w:p>
        </w:tc>
      </w:tr>
      <w:tr w:rsidR="00DD78AE" w14:paraId="4BD3290E" w14:textId="77777777" w:rsidTr="00DD78AE">
        <w:trPr>
          <w:ins w:id="127" w:author="Microsoft Word" w:date="2025-07-04T23:35:00Z"/>
        </w:trPr>
        <w:tc>
          <w:tcPr>
            <w:tcW w:w="976" w:type="dxa"/>
            <w:vAlign w:val="center"/>
          </w:tcPr>
          <w:p w14:paraId="2F289002" w14:textId="77777777" w:rsidR="00DD78AE" w:rsidRDefault="00DD78AE" w:rsidP="00033D70">
            <w:pPr>
              <w:rPr>
                <w:ins w:id="128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29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6</w:t>
              </w:r>
            </w:ins>
          </w:p>
        </w:tc>
        <w:tc>
          <w:tcPr>
            <w:tcW w:w="1843" w:type="dxa"/>
            <w:vAlign w:val="center"/>
          </w:tcPr>
          <w:p w14:paraId="42297751" w14:textId="77777777" w:rsidR="00DD78AE" w:rsidRDefault="00DD78AE" w:rsidP="00033D70">
            <w:pPr>
              <w:rPr>
                <w:ins w:id="130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31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Green</w:t>
              </w:r>
            </w:ins>
          </w:p>
        </w:tc>
      </w:tr>
      <w:tr w:rsidR="00DD78AE" w14:paraId="47CADBEB" w14:textId="77777777" w:rsidTr="00DD78AE">
        <w:trPr>
          <w:ins w:id="132" w:author="Microsoft Word" w:date="2025-07-04T23:35:00Z"/>
        </w:trPr>
        <w:tc>
          <w:tcPr>
            <w:tcW w:w="976" w:type="dxa"/>
            <w:vAlign w:val="center"/>
          </w:tcPr>
          <w:p w14:paraId="7EDAD4A0" w14:textId="77777777" w:rsidR="00DD78AE" w:rsidRDefault="00DD78AE" w:rsidP="00033D70">
            <w:pPr>
              <w:rPr>
                <w:ins w:id="133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34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7</w:t>
              </w:r>
            </w:ins>
          </w:p>
        </w:tc>
        <w:tc>
          <w:tcPr>
            <w:tcW w:w="1843" w:type="dxa"/>
            <w:vAlign w:val="center"/>
          </w:tcPr>
          <w:p w14:paraId="2C1BF676" w14:textId="77777777" w:rsidR="00DD78AE" w:rsidRDefault="00DD78AE" w:rsidP="00033D70">
            <w:pPr>
              <w:rPr>
                <w:ins w:id="135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36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Brown-White</w:t>
              </w:r>
            </w:ins>
          </w:p>
        </w:tc>
      </w:tr>
      <w:tr w:rsidR="00DD78AE" w14:paraId="09A307F1" w14:textId="77777777" w:rsidTr="00DD78AE">
        <w:trPr>
          <w:ins w:id="137" w:author="Microsoft Word" w:date="2025-07-04T23:35:00Z"/>
        </w:trPr>
        <w:tc>
          <w:tcPr>
            <w:tcW w:w="976" w:type="dxa"/>
            <w:vAlign w:val="center"/>
          </w:tcPr>
          <w:p w14:paraId="4C63920C" w14:textId="77777777" w:rsidR="00DD78AE" w:rsidRDefault="00DD78AE" w:rsidP="00033D70">
            <w:pPr>
              <w:rPr>
                <w:ins w:id="138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39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8</w:t>
              </w:r>
            </w:ins>
          </w:p>
        </w:tc>
        <w:tc>
          <w:tcPr>
            <w:tcW w:w="1843" w:type="dxa"/>
            <w:vAlign w:val="center"/>
          </w:tcPr>
          <w:p w14:paraId="22E6C1BC" w14:textId="77777777" w:rsidR="00DD78AE" w:rsidRDefault="00DD78AE" w:rsidP="00033D70">
            <w:pPr>
              <w:rPr>
                <w:ins w:id="140" w:author="Microsoft Word" w:date="2025-07-04T23:35:00Z" w16du:dateUtc="2025-07-04T18:05:00Z"/>
                <w:rFonts w:eastAsia="Calibri"/>
                <w:color w:val="000000"/>
                <w:sz w:val="24"/>
                <w:szCs w:val="24"/>
              </w:rPr>
            </w:pPr>
            <w:ins w:id="141" w:author="Microsoft Word" w:date="2025-07-04T23:35:00Z" w16du:dateUtc="2025-07-04T18:05:00Z">
              <w:r w:rsidRPr="00FE70F5">
                <w:rPr>
                  <w:rFonts w:eastAsia="Calibri"/>
                  <w:color w:val="000000"/>
                  <w:sz w:val="24"/>
                  <w:szCs w:val="24"/>
                  <w:lang w:val="en-IN"/>
                </w:rPr>
                <w:t>Brown</w:t>
              </w:r>
            </w:ins>
          </w:p>
        </w:tc>
      </w:tr>
    </w:tbl>
    <w:p w14:paraId="40C29C01" w14:textId="5A31D985" w:rsidR="00137993" w:rsidRDefault="00137993"/>
    <w:p w14:paraId="7975B053" w14:textId="4572B5A8" w:rsidR="00DD78AE" w:rsidRDefault="00F01EF0">
      <w:r>
        <w:rPr>
          <w:noProof/>
        </w:rPr>
        <w:drawing>
          <wp:anchor distT="0" distB="0" distL="114300" distR="114300" simplePos="0" relativeHeight="251658244" behindDoc="1" locked="0" layoutInCell="1" allowOverlap="1" wp14:anchorId="48078526" wp14:editId="408DFD00">
            <wp:simplePos x="0" y="0"/>
            <wp:positionH relativeFrom="column">
              <wp:posOffset>704215</wp:posOffset>
            </wp:positionH>
            <wp:positionV relativeFrom="paragraph">
              <wp:posOffset>53340</wp:posOffset>
            </wp:positionV>
            <wp:extent cx="3810000" cy="2351405"/>
            <wp:effectExtent l="0" t="0" r="0" b="0"/>
            <wp:wrapTight wrapText="bothSides">
              <wp:wrapPolygon edited="0">
                <wp:start x="0" y="0"/>
                <wp:lineTo x="0" y="21349"/>
                <wp:lineTo x="21492" y="21349"/>
                <wp:lineTo x="21492" y="0"/>
                <wp:lineTo x="0" y="0"/>
              </wp:wrapPolygon>
            </wp:wrapTight>
            <wp:docPr id="1716864727" name="Picture 5" descr="Types of Ethernet cables - straight-through and cross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Ethernet cables - straight-through and crossov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21932E2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default" r:id="rId13"/>
      <w:footerReference w:type="default" r:id="rId14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CE83A" w14:textId="77777777" w:rsidR="00E00A4B" w:rsidRDefault="00E00A4B">
      <w:pPr>
        <w:spacing w:after="0" w:line="240" w:lineRule="auto"/>
      </w:pPr>
      <w:r>
        <w:separator/>
      </w:r>
    </w:p>
  </w:endnote>
  <w:endnote w:type="continuationSeparator" w:id="0">
    <w:p w14:paraId="3C5DD7B4" w14:textId="77777777" w:rsidR="00E00A4B" w:rsidRDefault="00E0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BC3D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BC3D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6B78BC70" w:rsidR="00137993" w:rsidRDefault="00BC3DE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A6441B">
                            <w:rPr>
                              <w:rFonts w:eastAsia="Calibri"/>
                              <w:b/>
                              <w:color w:val="FF0000"/>
                            </w:rPr>
                            <w:t>23010101</w:t>
                          </w:r>
                          <w:r w:rsidR="00A65E6E">
                            <w:rPr>
                              <w:rFonts w:eastAsia="Calibri"/>
                              <w:b/>
                              <w:color w:val="FF0000"/>
                            </w:rPr>
                            <w:t>311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6B78BC70" w:rsidR="00137993" w:rsidRDefault="00BC3DED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A6441B">
                      <w:rPr>
                        <w:rFonts w:eastAsia="Calibri"/>
                        <w:b/>
                        <w:color w:val="FF0000"/>
                      </w:rPr>
                      <w:t>23010101</w:t>
                    </w:r>
                    <w:r w:rsidR="00A65E6E">
                      <w:rPr>
                        <w:rFonts w:eastAsia="Calibri"/>
                        <w:b/>
                        <w:color w:val="FF0000"/>
                      </w:rPr>
                      <w:t>311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BC3DED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BC3DED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577B6" w14:textId="77777777" w:rsidR="00E00A4B" w:rsidRDefault="00E00A4B">
      <w:pPr>
        <w:spacing w:after="0" w:line="240" w:lineRule="auto"/>
      </w:pPr>
      <w:r>
        <w:separator/>
      </w:r>
    </w:p>
  </w:footnote>
  <w:footnote w:type="continuationSeparator" w:id="0">
    <w:p w14:paraId="75F05DCB" w14:textId="77777777" w:rsidR="00E00A4B" w:rsidRDefault="00E00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BC3DED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BC3DED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BC3DED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15E95594" w:rsidR="00137993" w:rsidRDefault="00BC3DED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3A2CC7">
      <w:rPr>
        <w:sz w:val="22"/>
        <w:szCs w:val="22"/>
      </w:rPr>
      <w:t>20</w:t>
    </w:r>
    <w:r>
      <w:rPr>
        <w:sz w:val="22"/>
        <w:szCs w:val="22"/>
      </w:rPr>
      <w:t>/</w:t>
    </w:r>
    <w:r w:rsidR="003A2CC7">
      <w:rPr>
        <w:sz w:val="22"/>
        <w:szCs w:val="22"/>
      </w:rPr>
      <w:t>06</w:t>
    </w:r>
    <w:r>
      <w:rPr>
        <w:sz w:val="22"/>
        <w:szCs w:val="22"/>
      </w:rPr>
      <w:t>/</w:t>
    </w:r>
    <w:r w:rsidR="003A2CC7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25719"/>
    <w:multiLevelType w:val="hybridMultilevel"/>
    <w:tmpl w:val="1F8456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66EEE"/>
    <w:multiLevelType w:val="multilevel"/>
    <w:tmpl w:val="B4EC5A3A"/>
    <w:lvl w:ilvl="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D701F"/>
    <w:multiLevelType w:val="hybridMultilevel"/>
    <w:tmpl w:val="3E3CDF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765D0"/>
    <w:multiLevelType w:val="multilevel"/>
    <w:tmpl w:val="5386938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2842C1"/>
    <w:multiLevelType w:val="multilevel"/>
    <w:tmpl w:val="50F8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02DFA"/>
    <w:multiLevelType w:val="hybridMultilevel"/>
    <w:tmpl w:val="2AEE59F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73E67"/>
    <w:multiLevelType w:val="hybridMultilevel"/>
    <w:tmpl w:val="8962F01E"/>
    <w:lvl w:ilvl="0" w:tplc="4009000F">
      <w:start w:val="1"/>
      <w:numFmt w:val="decimal"/>
      <w:lvlText w:val="%1.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54681166">
    <w:abstractNumId w:val="3"/>
  </w:num>
  <w:num w:numId="2" w16cid:durableId="96486773">
    <w:abstractNumId w:val="9"/>
  </w:num>
  <w:num w:numId="3" w16cid:durableId="1583101342">
    <w:abstractNumId w:val="1"/>
  </w:num>
  <w:num w:numId="4" w16cid:durableId="1461413994">
    <w:abstractNumId w:val="8"/>
  </w:num>
  <w:num w:numId="5" w16cid:durableId="487787078">
    <w:abstractNumId w:val="7"/>
  </w:num>
  <w:num w:numId="6" w16cid:durableId="749430924">
    <w:abstractNumId w:val="5"/>
  </w:num>
  <w:num w:numId="7" w16cid:durableId="813723229">
    <w:abstractNumId w:val="4"/>
  </w:num>
  <w:num w:numId="8" w16cid:durableId="2009013014">
    <w:abstractNumId w:val="6"/>
  </w:num>
  <w:num w:numId="9" w16cid:durableId="544756074">
    <w:abstractNumId w:val="0"/>
  </w:num>
  <w:num w:numId="10" w16cid:durableId="1044059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2483A"/>
    <w:rsid w:val="00033EB3"/>
    <w:rsid w:val="000B4EB4"/>
    <w:rsid w:val="000B7AB4"/>
    <w:rsid w:val="000D1739"/>
    <w:rsid w:val="00137993"/>
    <w:rsid w:val="001E539A"/>
    <w:rsid w:val="001F5054"/>
    <w:rsid w:val="00211C00"/>
    <w:rsid w:val="00251D70"/>
    <w:rsid w:val="00252772"/>
    <w:rsid w:val="002C7FCA"/>
    <w:rsid w:val="002D13BC"/>
    <w:rsid w:val="003126FB"/>
    <w:rsid w:val="00327E65"/>
    <w:rsid w:val="003A0B66"/>
    <w:rsid w:val="003A2CC7"/>
    <w:rsid w:val="003C63D0"/>
    <w:rsid w:val="003F7F9B"/>
    <w:rsid w:val="00432A79"/>
    <w:rsid w:val="00457573"/>
    <w:rsid w:val="004875AB"/>
    <w:rsid w:val="004F5E12"/>
    <w:rsid w:val="004F76E1"/>
    <w:rsid w:val="00513143"/>
    <w:rsid w:val="00544BAD"/>
    <w:rsid w:val="005751F2"/>
    <w:rsid w:val="00587C87"/>
    <w:rsid w:val="005B75AF"/>
    <w:rsid w:val="005D48A3"/>
    <w:rsid w:val="00622D44"/>
    <w:rsid w:val="00730B58"/>
    <w:rsid w:val="0077102B"/>
    <w:rsid w:val="00812128"/>
    <w:rsid w:val="00893611"/>
    <w:rsid w:val="008C430C"/>
    <w:rsid w:val="008D1E1D"/>
    <w:rsid w:val="008F32DD"/>
    <w:rsid w:val="00921069"/>
    <w:rsid w:val="0096754C"/>
    <w:rsid w:val="009808E6"/>
    <w:rsid w:val="009C43F2"/>
    <w:rsid w:val="00A37602"/>
    <w:rsid w:val="00A6441B"/>
    <w:rsid w:val="00A65E6E"/>
    <w:rsid w:val="00A6735C"/>
    <w:rsid w:val="00AD2131"/>
    <w:rsid w:val="00AE10B9"/>
    <w:rsid w:val="00AE6558"/>
    <w:rsid w:val="00AF2598"/>
    <w:rsid w:val="00BC3DED"/>
    <w:rsid w:val="00C17BCB"/>
    <w:rsid w:val="00C51313"/>
    <w:rsid w:val="00C72FB7"/>
    <w:rsid w:val="00C90EDD"/>
    <w:rsid w:val="00C92560"/>
    <w:rsid w:val="00C957F7"/>
    <w:rsid w:val="00CA7EC9"/>
    <w:rsid w:val="00CB14FF"/>
    <w:rsid w:val="00CD2010"/>
    <w:rsid w:val="00CE110A"/>
    <w:rsid w:val="00DD78AE"/>
    <w:rsid w:val="00E00A4B"/>
    <w:rsid w:val="00E23DE6"/>
    <w:rsid w:val="00EA1AF4"/>
    <w:rsid w:val="00ED5AE8"/>
    <w:rsid w:val="00F01EF0"/>
    <w:rsid w:val="00FA0392"/>
    <w:rsid w:val="00FA3514"/>
    <w:rsid w:val="00FA6169"/>
    <w:rsid w:val="00FB6E8C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DD7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2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zalariyashruti@hotmail.com</cp:lastModifiedBy>
  <cp:revision>2</cp:revision>
  <dcterms:created xsi:type="dcterms:W3CDTF">2025-09-08T13:49:00Z</dcterms:created>
  <dcterms:modified xsi:type="dcterms:W3CDTF">2025-09-08T13:49:00Z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